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001C" w14:textId="3A1C3340" w:rsidR="00631794" w:rsidRPr="002E20B7" w:rsidRDefault="00DD16A1" w:rsidP="00EE57AC">
      <w:pPr>
        <w:tabs>
          <w:tab w:val="left" w:pos="1440"/>
          <w:tab w:val="left" w:pos="2880"/>
        </w:tabs>
        <w:jc w:val="center"/>
        <w:rPr>
          <w:b/>
        </w:rPr>
      </w:pPr>
      <w:r w:rsidRPr="002E20B7">
        <w:rPr>
          <w:b/>
        </w:rPr>
        <w:t xml:space="preserve">Gastao </w:t>
      </w:r>
      <w:r w:rsidR="002E20B7">
        <w:rPr>
          <w:b/>
        </w:rPr>
        <w:t>Lima d</w:t>
      </w:r>
      <w:r w:rsidR="00FD4479">
        <w:rPr>
          <w:b/>
        </w:rPr>
        <w:t>a</w:t>
      </w:r>
      <w:r w:rsidR="002E20B7">
        <w:rPr>
          <w:b/>
        </w:rPr>
        <w:t xml:space="preserve"> </w:t>
      </w:r>
      <w:r w:rsidRPr="002E20B7">
        <w:rPr>
          <w:b/>
        </w:rPr>
        <w:t>Cruz</w:t>
      </w:r>
      <w:r w:rsidR="00492FC6" w:rsidRPr="002E20B7">
        <w:rPr>
          <w:b/>
        </w:rPr>
        <w:t>, P</w:t>
      </w:r>
      <w:r w:rsidR="002E20B7">
        <w:rPr>
          <w:b/>
        </w:rPr>
        <w:t>h.</w:t>
      </w:r>
      <w:r w:rsidR="00492FC6" w:rsidRPr="002E20B7">
        <w:rPr>
          <w:b/>
        </w:rPr>
        <w:t>D</w:t>
      </w:r>
      <w:r w:rsidR="002E20B7">
        <w:rPr>
          <w:b/>
        </w:rPr>
        <w:t>.</w:t>
      </w:r>
    </w:p>
    <w:p w14:paraId="30A63274" w14:textId="66E6EE45" w:rsidR="003D4189" w:rsidRPr="00265960" w:rsidRDefault="00DD16A1" w:rsidP="00EE57AC">
      <w:pPr>
        <w:tabs>
          <w:tab w:val="left" w:pos="1440"/>
          <w:tab w:val="left" w:pos="2880"/>
        </w:tabs>
        <w:jc w:val="center"/>
        <w:rPr>
          <w:bCs/>
        </w:rPr>
      </w:pPr>
      <w:r w:rsidRPr="00265960">
        <w:rPr>
          <w:bCs/>
        </w:rPr>
        <w:t>Postdoctoral Researcher Associate</w:t>
      </w:r>
    </w:p>
    <w:p w14:paraId="383E79D9" w14:textId="72EA6C6C" w:rsidR="008E3A49" w:rsidRPr="00265960" w:rsidRDefault="008E3A49" w:rsidP="00EE57AC">
      <w:pPr>
        <w:tabs>
          <w:tab w:val="left" w:pos="1440"/>
          <w:tab w:val="left" w:pos="2880"/>
        </w:tabs>
        <w:jc w:val="center"/>
        <w:rPr>
          <w:bCs/>
        </w:rPr>
      </w:pPr>
      <w:r w:rsidRPr="00265960">
        <w:rPr>
          <w:bCs/>
        </w:rPr>
        <w:t>King’s College London</w:t>
      </w:r>
    </w:p>
    <w:p w14:paraId="7920AD3E" w14:textId="77777777" w:rsidR="00FB71EF" w:rsidRDefault="004863C9" w:rsidP="00EE57AC">
      <w:pPr>
        <w:tabs>
          <w:tab w:val="left" w:pos="1440"/>
          <w:tab w:val="left" w:pos="2880"/>
        </w:tabs>
        <w:jc w:val="center"/>
        <w:rPr>
          <w:bCs/>
        </w:rPr>
      </w:pPr>
      <w:r w:rsidRPr="00FB71EF">
        <w:rPr>
          <w:bCs/>
        </w:rPr>
        <w:t xml:space="preserve">Flat 9, 74 Hillside, Crouch End Hill </w:t>
      </w:r>
    </w:p>
    <w:p w14:paraId="3B2C44EA" w14:textId="77777777" w:rsidR="00FB71EF" w:rsidRDefault="004863C9" w:rsidP="00EE57AC">
      <w:pPr>
        <w:tabs>
          <w:tab w:val="left" w:pos="1440"/>
          <w:tab w:val="left" w:pos="2880"/>
        </w:tabs>
        <w:jc w:val="center"/>
        <w:rPr>
          <w:bCs/>
        </w:rPr>
      </w:pPr>
      <w:r w:rsidRPr="00FB71EF">
        <w:rPr>
          <w:bCs/>
        </w:rPr>
        <w:t>London, United Kingdom</w:t>
      </w:r>
    </w:p>
    <w:p w14:paraId="264E54BC" w14:textId="2C5CA85D" w:rsidR="003D4189" w:rsidRPr="00265960" w:rsidRDefault="004863C9" w:rsidP="00EE57AC">
      <w:pPr>
        <w:tabs>
          <w:tab w:val="left" w:pos="1440"/>
          <w:tab w:val="left" w:pos="2880"/>
        </w:tabs>
        <w:jc w:val="center"/>
        <w:rPr>
          <w:bCs/>
        </w:rPr>
      </w:pPr>
      <w:r w:rsidRPr="00FB71EF">
        <w:rPr>
          <w:bCs/>
        </w:rPr>
        <w:t xml:space="preserve"> +44 07412984369</w:t>
      </w:r>
    </w:p>
    <w:p w14:paraId="4B2EB980" w14:textId="37DC7A0F" w:rsidR="00631794" w:rsidRPr="00593915" w:rsidRDefault="00EC34D9" w:rsidP="00EE57AC">
      <w:pPr>
        <w:tabs>
          <w:tab w:val="left" w:pos="1440"/>
          <w:tab w:val="left" w:pos="2880"/>
        </w:tabs>
        <w:jc w:val="center"/>
      </w:pPr>
      <w:r w:rsidRPr="00593915">
        <w:t>e</w:t>
      </w:r>
      <w:r w:rsidR="00E97559" w:rsidRPr="00593915">
        <w:t xml:space="preserve">-mail: </w:t>
      </w:r>
      <w:hyperlink r:id="rId8" w:history="1">
        <w:r w:rsidR="00DD16A1" w:rsidRPr="00593915">
          <w:rPr>
            <w:rStyle w:val="Hyperlink"/>
          </w:rPr>
          <w:t>gastao.cruz@kcl.ac.uk</w:t>
        </w:r>
      </w:hyperlink>
    </w:p>
    <w:p w14:paraId="42762B36" w14:textId="77777777" w:rsidR="003E31AD" w:rsidRPr="00593915" w:rsidRDefault="003E31AD" w:rsidP="00EE57AC">
      <w:pPr>
        <w:tabs>
          <w:tab w:val="left" w:pos="1440"/>
          <w:tab w:val="left" w:pos="2880"/>
        </w:tabs>
      </w:pPr>
    </w:p>
    <w:p w14:paraId="0064F79A" w14:textId="77777777" w:rsidR="0094164C" w:rsidRPr="00B62095" w:rsidRDefault="0094164C" w:rsidP="00EE57AC">
      <w:pPr>
        <w:tabs>
          <w:tab w:val="left" w:pos="1440"/>
          <w:tab w:val="left" w:pos="2880"/>
        </w:tabs>
        <w:ind w:left="1440" w:firstLine="720"/>
        <w:rPr>
          <w:b/>
          <w:smallCaps/>
        </w:rPr>
      </w:pPr>
    </w:p>
    <w:p w14:paraId="1193CB7D" w14:textId="77777777" w:rsidR="00842FED" w:rsidRDefault="00BE3512" w:rsidP="00EE57AC">
      <w:pPr>
        <w:tabs>
          <w:tab w:val="left" w:pos="2880"/>
        </w:tabs>
        <w:rPr>
          <w:b/>
          <w:sz w:val="28"/>
          <w:szCs w:val="28"/>
        </w:rPr>
      </w:pPr>
      <w:r w:rsidRPr="00593915">
        <w:rPr>
          <w:b/>
          <w:sz w:val="28"/>
          <w:szCs w:val="28"/>
        </w:rPr>
        <w:t>EDUCATION</w:t>
      </w:r>
      <w:r w:rsidR="00842FED">
        <w:rPr>
          <w:b/>
          <w:sz w:val="28"/>
          <w:szCs w:val="28"/>
        </w:rPr>
        <w:t xml:space="preserve"> AND TRAINING</w:t>
      </w:r>
    </w:p>
    <w:p w14:paraId="0146F314" w14:textId="77777777" w:rsidR="00842FED" w:rsidRDefault="00842FED" w:rsidP="00EE57AC">
      <w:pPr>
        <w:tabs>
          <w:tab w:val="left" w:pos="2880"/>
        </w:tabs>
        <w:rPr>
          <w:b/>
          <w:sz w:val="28"/>
          <w:szCs w:val="28"/>
        </w:rPr>
      </w:pPr>
    </w:p>
    <w:p w14:paraId="6DB1A376" w14:textId="2AABBEA1" w:rsidR="003E1FF0" w:rsidRPr="00842FED" w:rsidRDefault="00842FED" w:rsidP="00EE57AC">
      <w:pPr>
        <w:tabs>
          <w:tab w:val="left" w:pos="2880"/>
        </w:tabs>
        <w:rPr>
          <w:sz w:val="28"/>
          <w:szCs w:val="28"/>
          <w:u w:val="single"/>
        </w:rPr>
      </w:pPr>
      <w:r w:rsidRPr="00842FED">
        <w:rPr>
          <w:b/>
          <w:u w:val="single"/>
        </w:rPr>
        <w:t>Education</w:t>
      </w:r>
    </w:p>
    <w:p w14:paraId="0458391F" w14:textId="77777777" w:rsidR="003D4189" w:rsidRPr="00B62095" w:rsidRDefault="003D4189" w:rsidP="00EE57AC">
      <w:pPr>
        <w:tabs>
          <w:tab w:val="left" w:pos="2880"/>
        </w:tabs>
        <w:rPr>
          <w:smallCaps/>
        </w:rPr>
      </w:pPr>
    </w:p>
    <w:p w14:paraId="704B5C66" w14:textId="1F7D2AC5" w:rsidR="003D4189" w:rsidRPr="00091B5E" w:rsidRDefault="00644175" w:rsidP="00EE57AC">
      <w:pPr>
        <w:tabs>
          <w:tab w:val="left" w:pos="2880"/>
        </w:tabs>
        <w:rPr>
          <w:bCs/>
          <w:iCs/>
          <w:highlight w:val="yellow"/>
        </w:rPr>
      </w:pPr>
      <w:r w:rsidRPr="00091B5E">
        <w:rPr>
          <w:iCs/>
          <w:highlight w:val="yellow"/>
        </w:rPr>
        <w:t>9/</w:t>
      </w:r>
      <w:r w:rsidR="003D4189" w:rsidRPr="00091B5E">
        <w:rPr>
          <w:iCs/>
          <w:highlight w:val="yellow"/>
        </w:rPr>
        <w:t xml:space="preserve">2008 – </w:t>
      </w:r>
      <w:r w:rsidRPr="00091B5E">
        <w:rPr>
          <w:iCs/>
          <w:highlight w:val="yellow"/>
        </w:rPr>
        <w:t>7/</w:t>
      </w:r>
      <w:r w:rsidR="003D4189" w:rsidRPr="00091B5E">
        <w:rPr>
          <w:iCs/>
          <w:highlight w:val="yellow"/>
        </w:rPr>
        <w:t>2011</w:t>
      </w:r>
      <w:r w:rsidR="00EE57AC" w:rsidRPr="00091B5E">
        <w:rPr>
          <w:iCs/>
          <w:highlight w:val="yellow"/>
        </w:rPr>
        <w:tab/>
      </w:r>
      <w:r w:rsidR="003D4189" w:rsidRPr="00091B5E">
        <w:rPr>
          <w:bCs/>
          <w:iCs/>
          <w:highlight w:val="yellow"/>
        </w:rPr>
        <w:t xml:space="preserve">BSc. in Physics </w:t>
      </w:r>
    </w:p>
    <w:p w14:paraId="1624A18E" w14:textId="517A1711" w:rsidR="003D4189" w:rsidRPr="00593915" w:rsidRDefault="00EE57AC" w:rsidP="00EE57AC">
      <w:pPr>
        <w:tabs>
          <w:tab w:val="left" w:pos="2880"/>
        </w:tabs>
        <w:rPr>
          <w:bCs/>
          <w:iCs/>
        </w:rPr>
      </w:pPr>
      <w:r w:rsidRPr="00091B5E">
        <w:rPr>
          <w:bCs/>
          <w:iCs/>
          <w:highlight w:val="yellow"/>
        </w:rPr>
        <w:tab/>
      </w:r>
      <w:r w:rsidR="003D4189" w:rsidRPr="00091B5E">
        <w:rPr>
          <w:bCs/>
          <w:iCs/>
          <w:highlight w:val="yellow"/>
        </w:rPr>
        <w:t>University of Porto, Porto, Portugal</w:t>
      </w:r>
    </w:p>
    <w:p w14:paraId="14C7C30C" w14:textId="3F75422F" w:rsidR="003D4189" w:rsidRPr="00B62095" w:rsidRDefault="003D4189" w:rsidP="00EE57AC">
      <w:pPr>
        <w:tabs>
          <w:tab w:val="left" w:pos="2880"/>
        </w:tabs>
        <w:rPr>
          <w:bCs/>
          <w:iCs/>
        </w:rPr>
      </w:pPr>
    </w:p>
    <w:p w14:paraId="060FBF93" w14:textId="716A856E" w:rsidR="003D4189" w:rsidRPr="00091B5E" w:rsidRDefault="00644175" w:rsidP="00EE57AC">
      <w:pPr>
        <w:tabs>
          <w:tab w:val="left" w:pos="2880"/>
        </w:tabs>
        <w:rPr>
          <w:bCs/>
          <w:iCs/>
          <w:highlight w:val="yellow"/>
        </w:rPr>
      </w:pPr>
      <w:r w:rsidRPr="00091B5E">
        <w:rPr>
          <w:bCs/>
          <w:iCs/>
          <w:highlight w:val="yellow"/>
        </w:rPr>
        <w:t>9/</w:t>
      </w:r>
      <w:r w:rsidR="00B62095" w:rsidRPr="00091B5E">
        <w:rPr>
          <w:bCs/>
          <w:iCs/>
          <w:highlight w:val="yellow"/>
        </w:rPr>
        <w:t xml:space="preserve">2011 – </w:t>
      </w:r>
      <w:r w:rsidRPr="00091B5E">
        <w:rPr>
          <w:bCs/>
          <w:iCs/>
          <w:highlight w:val="yellow"/>
        </w:rPr>
        <w:t>9/</w:t>
      </w:r>
      <w:r w:rsidR="00B62095" w:rsidRPr="00091B5E">
        <w:rPr>
          <w:bCs/>
          <w:iCs/>
          <w:highlight w:val="yellow"/>
        </w:rPr>
        <w:t>2012</w:t>
      </w:r>
      <w:r w:rsidR="003D4189" w:rsidRPr="00091B5E">
        <w:rPr>
          <w:bCs/>
          <w:iCs/>
          <w:highlight w:val="yellow"/>
        </w:rPr>
        <w:tab/>
        <w:t>MSc. in Physics and Engineering in Medicine</w:t>
      </w:r>
    </w:p>
    <w:p w14:paraId="1078D1A7" w14:textId="2BE83361" w:rsidR="003D4189" w:rsidRPr="00593915" w:rsidRDefault="00EE57AC" w:rsidP="00EE57AC">
      <w:pPr>
        <w:tabs>
          <w:tab w:val="left" w:pos="2880"/>
        </w:tabs>
        <w:rPr>
          <w:bCs/>
          <w:iCs/>
        </w:rPr>
      </w:pPr>
      <w:r w:rsidRPr="00091B5E">
        <w:rPr>
          <w:bCs/>
          <w:iCs/>
          <w:highlight w:val="yellow"/>
        </w:rPr>
        <w:tab/>
      </w:r>
      <w:r w:rsidR="003D4189" w:rsidRPr="00091B5E">
        <w:rPr>
          <w:bCs/>
          <w:iCs/>
          <w:highlight w:val="yellow"/>
        </w:rPr>
        <w:t>University College London, London, United Kingdom</w:t>
      </w:r>
    </w:p>
    <w:p w14:paraId="54DE540D" w14:textId="77777777" w:rsidR="003D4189" w:rsidRPr="00593915" w:rsidRDefault="003D4189" w:rsidP="00EE57AC">
      <w:pPr>
        <w:tabs>
          <w:tab w:val="left" w:pos="2880"/>
        </w:tabs>
        <w:rPr>
          <w:bCs/>
          <w:iCs/>
        </w:rPr>
      </w:pPr>
    </w:p>
    <w:p w14:paraId="52D8E971" w14:textId="3C77A7E7" w:rsidR="003E1FF0" w:rsidRPr="00091B5E" w:rsidRDefault="00644175" w:rsidP="00EE57AC">
      <w:pPr>
        <w:tabs>
          <w:tab w:val="left" w:pos="2880"/>
        </w:tabs>
        <w:rPr>
          <w:bCs/>
          <w:iCs/>
          <w:highlight w:val="yellow"/>
        </w:rPr>
      </w:pPr>
      <w:r w:rsidRPr="00091B5E">
        <w:rPr>
          <w:bCs/>
          <w:iCs/>
          <w:highlight w:val="yellow"/>
        </w:rPr>
        <w:t>1/</w:t>
      </w:r>
      <w:r w:rsidR="00B62095" w:rsidRPr="00091B5E">
        <w:rPr>
          <w:bCs/>
          <w:iCs/>
          <w:highlight w:val="yellow"/>
        </w:rPr>
        <w:t xml:space="preserve">2013 – </w:t>
      </w:r>
      <w:r w:rsidRPr="00091B5E">
        <w:rPr>
          <w:bCs/>
          <w:iCs/>
          <w:highlight w:val="yellow"/>
        </w:rPr>
        <w:t>4/</w:t>
      </w:r>
      <w:r w:rsidR="00B62095" w:rsidRPr="00091B5E">
        <w:rPr>
          <w:bCs/>
          <w:iCs/>
          <w:highlight w:val="yellow"/>
        </w:rPr>
        <w:t>2016</w:t>
      </w:r>
      <w:r w:rsidR="003E1FF0" w:rsidRPr="00091B5E">
        <w:rPr>
          <w:bCs/>
          <w:iCs/>
          <w:highlight w:val="yellow"/>
        </w:rPr>
        <w:tab/>
        <w:t xml:space="preserve">Ph.D. in </w:t>
      </w:r>
      <w:r w:rsidR="00DD16A1" w:rsidRPr="00091B5E">
        <w:rPr>
          <w:bCs/>
          <w:iCs/>
          <w:highlight w:val="yellow"/>
        </w:rPr>
        <w:t>Motion Corrected cardiac MRI</w:t>
      </w:r>
    </w:p>
    <w:p w14:paraId="66806C64" w14:textId="082DB5BB" w:rsidR="003E1FF0" w:rsidRPr="00593915" w:rsidRDefault="00EE57AC" w:rsidP="00EE57AC">
      <w:pPr>
        <w:tabs>
          <w:tab w:val="left" w:pos="2880"/>
        </w:tabs>
        <w:rPr>
          <w:iCs/>
        </w:rPr>
      </w:pPr>
      <w:r w:rsidRPr="00091B5E">
        <w:rPr>
          <w:iCs/>
          <w:highlight w:val="yellow"/>
        </w:rPr>
        <w:tab/>
      </w:r>
      <w:r w:rsidR="00DD16A1" w:rsidRPr="00091B5E">
        <w:rPr>
          <w:iCs/>
          <w:highlight w:val="yellow"/>
        </w:rPr>
        <w:t>King’s College London, London, United Kingdom</w:t>
      </w:r>
    </w:p>
    <w:p w14:paraId="5CA16953" w14:textId="37527D4E" w:rsidR="00714C77" w:rsidRPr="00DD71D9" w:rsidRDefault="00714C77" w:rsidP="00EE57AC">
      <w:pPr>
        <w:tabs>
          <w:tab w:val="left" w:pos="2880"/>
        </w:tabs>
        <w:rPr>
          <w:iCs/>
        </w:rPr>
      </w:pPr>
    </w:p>
    <w:p w14:paraId="65D77D23" w14:textId="027E3107" w:rsidR="003E1FF0" w:rsidRPr="00593915" w:rsidRDefault="00842FED" w:rsidP="00EE57AC">
      <w:pPr>
        <w:pStyle w:val="Heading1"/>
        <w:keepNext w:val="0"/>
        <w:tabs>
          <w:tab w:val="left" w:pos="2880"/>
        </w:tabs>
        <w:ind w:firstLine="0"/>
        <w:jc w:val="left"/>
        <w:rPr>
          <w:smallCaps w:val="0"/>
          <w:sz w:val="24"/>
          <w:szCs w:val="24"/>
          <w:u w:val="single"/>
          <w:lang w:val="en-US"/>
        </w:rPr>
      </w:pPr>
      <w:r>
        <w:rPr>
          <w:smallCaps w:val="0"/>
          <w:sz w:val="24"/>
          <w:szCs w:val="24"/>
          <w:u w:val="single"/>
          <w:lang w:val="en-US"/>
        </w:rPr>
        <w:t>State Postdoctoral Training</w:t>
      </w:r>
    </w:p>
    <w:p w14:paraId="1CAE1532" w14:textId="77777777" w:rsidR="003D4189" w:rsidRPr="00DD71D9" w:rsidRDefault="003D4189" w:rsidP="00EE57AC">
      <w:pPr>
        <w:tabs>
          <w:tab w:val="left" w:pos="2880"/>
        </w:tabs>
      </w:pPr>
    </w:p>
    <w:p w14:paraId="7356F861" w14:textId="1A9BED57" w:rsidR="003E1FF0" w:rsidRPr="00091B5E" w:rsidRDefault="0036364E" w:rsidP="00EE57AC">
      <w:pPr>
        <w:tabs>
          <w:tab w:val="left" w:pos="2880"/>
        </w:tabs>
        <w:rPr>
          <w:bCs/>
          <w:highlight w:val="yellow"/>
        </w:rPr>
      </w:pPr>
      <w:r w:rsidRPr="00091B5E">
        <w:rPr>
          <w:iCs/>
          <w:highlight w:val="yellow"/>
        </w:rPr>
        <w:t>4/</w:t>
      </w:r>
      <w:r w:rsidR="00B62095" w:rsidRPr="00091B5E">
        <w:rPr>
          <w:iCs/>
          <w:highlight w:val="yellow"/>
        </w:rPr>
        <w:t xml:space="preserve">2016 – </w:t>
      </w:r>
      <w:r w:rsidRPr="00091B5E">
        <w:rPr>
          <w:iCs/>
          <w:highlight w:val="yellow"/>
        </w:rPr>
        <w:t>12/2016</w:t>
      </w:r>
      <w:r w:rsidR="00B62095" w:rsidRPr="00091B5E">
        <w:rPr>
          <w:iCs/>
          <w:highlight w:val="yellow"/>
        </w:rPr>
        <w:tab/>
      </w:r>
      <w:r w:rsidR="00DD16A1" w:rsidRPr="00091B5E">
        <w:rPr>
          <w:bCs/>
          <w:highlight w:val="yellow"/>
        </w:rPr>
        <w:t>Postdoctoral Research Ass</w:t>
      </w:r>
      <w:r w:rsidRPr="00091B5E">
        <w:rPr>
          <w:bCs/>
          <w:highlight w:val="yellow"/>
        </w:rPr>
        <w:t>istant</w:t>
      </w:r>
    </w:p>
    <w:p w14:paraId="166AAC8B" w14:textId="6AECD2C8" w:rsidR="00E272C8" w:rsidRDefault="003E1FF0" w:rsidP="00265960">
      <w:pPr>
        <w:tabs>
          <w:tab w:val="left" w:pos="2880"/>
        </w:tabs>
        <w:ind w:left="2880"/>
        <w:rPr>
          <w:iCs/>
        </w:rPr>
      </w:pPr>
      <w:r w:rsidRPr="00091B5E">
        <w:rPr>
          <w:iCs/>
          <w:highlight w:val="yellow"/>
        </w:rPr>
        <w:t xml:space="preserve">King’s College London, School of Biomedical </w:t>
      </w:r>
      <w:r w:rsidR="00EE57AC" w:rsidRPr="00091B5E">
        <w:rPr>
          <w:iCs/>
          <w:highlight w:val="yellow"/>
        </w:rPr>
        <w:t>Engineering,</w:t>
      </w:r>
      <w:r w:rsidRPr="00091B5E">
        <w:rPr>
          <w:iCs/>
          <w:highlight w:val="yellow"/>
        </w:rPr>
        <w:t xml:space="preserve"> and Imaging</w:t>
      </w:r>
      <w:r w:rsidR="00265960" w:rsidRPr="00091B5E">
        <w:rPr>
          <w:iCs/>
          <w:highlight w:val="yellow"/>
        </w:rPr>
        <w:t xml:space="preserve"> </w:t>
      </w:r>
      <w:r w:rsidRPr="00091B5E">
        <w:rPr>
          <w:iCs/>
          <w:highlight w:val="yellow"/>
        </w:rPr>
        <w:t>Sciences</w:t>
      </w:r>
    </w:p>
    <w:p w14:paraId="1A5F3AFE" w14:textId="5266F152" w:rsidR="0036364E" w:rsidRDefault="0036364E" w:rsidP="0036364E">
      <w:pPr>
        <w:tabs>
          <w:tab w:val="left" w:pos="2880"/>
        </w:tabs>
        <w:rPr>
          <w:iCs/>
        </w:rPr>
      </w:pPr>
    </w:p>
    <w:p w14:paraId="5244C8D4" w14:textId="2F3CB0D7" w:rsidR="0036364E" w:rsidRPr="00091B5E" w:rsidRDefault="0036364E" w:rsidP="0036364E">
      <w:pPr>
        <w:tabs>
          <w:tab w:val="left" w:pos="2880"/>
        </w:tabs>
        <w:rPr>
          <w:iCs/>
          <w:highlight w:val="yellow"/>
        </w:rPr>
      </w:pPr>
      <w:r w:rsidRPr="00091B5E">
        <w:rPr>
          <w:iCs/>
          <w:highlight w:val="yellow"/>
        </w:rPr>
        <w:t>12/2016 – present</w:t>
      </w:r>
      <w:r w:rsidRPr="00091B5E">
        <w:rPr>
          <w:iCs/>
          <w:highlight w:val="yellow"/>
        </w:rPr>
        <w:tab/>
        <w:t>Postdoctoral Research Associate</w:t>
      </w:r>
    </w:p>
    <w:p w14:paraId="3CA2B1DA" w14:textId="77777777" w:rsidR="0036364E" w:rsidRPr="00091B5E" w:rsidRDefault="0036364E" w:rsidP="0036364E">
      <w:pPr>
        <w:tabs>
          <w:tab w:val="left" w:pos="2880"/>
        </w:tabs>
        <w:rPr>
          <w:iCs/>
          <w:highlight w:val="yellow"/>
        </w:rPr>
      </w:pPr>
      <w:r w:rsidRPr="00091B5E">
        <w:rPr>
          <w:iCs/>
          <w:highlight w:val="yellow"/>
        </w:rPr>
        <w:tab/>
        <w:t xml:space="preserve">King’s College London, School of Biomedical Engineering and </w:t>
      </w:r>
    </w:p>
    <w:p w14:paraId="4658EBD7" w14:textId="488DCF7D" w:rsidR="0036364E" w:rsidRPr="00593915" w:rsidRDefault="0036364E" w:rsidP="0036364E">
      <w:pPr>
        <w:tabs>
          <w:tab w:val="left" w:pos="2880"/>
        </w:tabs>
        <w:rPr>
          <w:iCs/>
        </w:rPr>
      </w:pPr>
      <w:r w:rsidRPr="00091B5E">
        <w:rPr>
          <w:iCs/>
          <w:highlight w:val="yellow"/>
        </w:rPr>
        <w:tab/>
        <w:t>Imaging Sciences</w:t>
      </w:r>
    </w:p>
    <w:p w14:paraId="27AF7C55" w14:textId="12419EFA" w:rsidR="00D86E63" w:rsidRPr="00DD71D9" w:rsidRDefault="00D86E63" w:rsidP="00D86E63">
      <w:pPr>
        <w:tabs>
          <w:tab w:val="left" w:pos="2880"/>
        </w:tabs>
        <w:rPr>
          <w:iCs/>
        </w:rPr>
      </w:pPr>
    </w:p>
    <w:p w14:paraId="7A7C84FB" w14:textId="07110BA6" w:rsidR="00D86E63" w:rsidRPr="00DD71D9" w:rsidRDefault="00D86E63" w:rsidP="00D86E63">
      <w:pPr>
        <w:tabs>
          <w:tab w:val="left" w:pos="2880"/>
        </w:tabs>
        <w:rPr>
          <w:b/>
          <w:bCs/>
          <w:iCs/>
        </w:rPr>
      </w:pPr>
      <w:r w:rsidRPr="00593915">
        <w:rPr>
          <w:b/>
          <w:bCs/>
          <w:iCs/>
          <w:sz w:val="28"/>
          <w:szCs w:val="28"/>
        </w:rPr>
        <w:t>RESEARCH INTEREST</w:t>
      </w:r>
    </w:p>
    <w:p w14:paraId="33F8A6B6" w14:textId="3BD386DD" w:rsidR="00D86E63" w:rsidRPr="00DD71D9" w:rsidRDefault="00D86E63" w:rsidP="00D86E63">
      <w:pPr>
        <w:tabs>
          <w:tab w:val="left" w:pos="2880"/>
        </w:tabs>
        <w:rPr>
          <w:iCs/>
        </w:rPr>
      </w:pPr>
    </w:p>
    <w:p w14:paraId="3CE99D5C" w14:textId="69CA8B73" w:rsidR="00714C77" w:rsidRPr="00EF6B6E" w:rsidRDefault="00D104D3" w:rsidP="00FB1E24">
      <w:pPr>
        <w:pStyle w:val="ListParagraph"/>
        <w:numPr>
          <w:ilvl w:val="0"/>
          <w:numId w:val="24"/>
        </w:numPr>
        <w:tabs>
          <w:tab w:val="left" w:pos="2880"/>
        </w:tabs>
        <w:jc w:val="both"/>
        <w:rPr>
          <w:iCs/>
          <w:highlight w:val="yellow"/>
        </w:rPr>
      </w:pPr>
      <w:commentRangeStart w:id="0"/>
      <w:r w:rsidRPr="00EF6B6E">
        <w:rPr>
          <w:iCs/>
          <w:highlight w:val="yellow"/>
        </w:rPr>
        <w:t>MR Motion Correction</w:t>
      </w:r>
      <w:r w:rsidR="00FB1E24">
        <w:rPr>
          <w:iCs/>
          <w:highlight w:val="yellow"/>
        </w:rPr>
        <w:t>: Motion is a key challenge in Magnetic Resonance Imaging (MRI). My research has focused on developing methods to correct the respiratory and cardiac motion that occurs during an MRI examination, to enable better images and faster scans.</w:t>
      </w:r>
    </w:p>
    <w:p w14:paraId="2F8868B3" w14:textId="0ADECD35" w:rsidR="00D104D3" w:rsidRPr="00EF6B6E" w:rsidRDefault="00D104D3" w:rsidP="00FB1E24">
      <w:pPr>
        <w:pStyle w:val="ListParagraph"/>
        <w:numPr>
          <w:ilvl w:val="0"/>
          <w:numId w:val="24"/>
        </w:numPr>
        <w:tabs>
          <w:tab w:val="left" w:pos="2880"/>
        </w:tabs>
        <w:jc w:val="both"/>
        <w:rPr>
          <w:iCs/>
          <w:highlight w:val="yellow"/>
        </w:rPr>
      </w:pPr>
      <w:r w:rsidRPr="00EF6B6E">
        <w:rPr>
          <w:iCs/>
          <w:highlight w:val="yellow"/>
        </w:rPr>
        <w:t>MR Quantitative Imaging</w:t>
      </w:r>
      <w:r w:rsidR="00FB1E24">
        <w:rPr>
          <w:iCs/>
          <w:highlight w:val="yellow"/>
        </w:rPr>
        <w:t xml:space="preserve">: MR can measure quantitative physical properties which vary between healthy and diseased tissue. Another research focus </w:t>
      </w:r>
      <w:r w:rsidR="002261C9">
        <w:rPr>
          <w:iCs/>
          <w:highlight w:val="yellow"/>
        </w:rPr>
        <w:t>develops methods to measure multiple tissue properties simultaneously, to enable objective tissue characterization.</w:t>
      </w:r>
    </w:p>
    <w:p w14:paraId="639DF47D" w14:textId="42EEB058" w:rsidR="00D104D3" w:rsidRPr="00EF6B6E" w:rsidRDefault="00D104D3" w:rsidP="00FB1E24">
      <w:pPr>
        <w:pStyle w:val="ListParagraph"/>
        <w:numPr>
          <w:ilvl w:val="0"/>
          <w:numId w:val="24"/>
        </w:numPr>
        <w:tabs>
          <w:tab w:val="left" w:pos="2880"/>
        </w:tabs>
        <w:jc w:val="both"/>
        <w:rPr>
          <w:iCs/>
          <w:highlight w:val="yellow"/>
        </w:rPr>
      </w:pPr>
      <w:r w:rsidRPr="00EF6B6E">
        <w:rPr>
          <w:iCs/>
          <w:highlight w:val="yellow"/>
        </w:rPr>
        <w:t xml:space="preserve">MR </w:t>
      </w:r>
      <w:r w:rsidR="00FB1E24">
        <w:rPr>
          <w:iCs/>
          <w:highlight w:val="yellow"/>
        </w:rPr>
        <w:t>Accelerated Imaging:</w:t>
      </w:r>
      <w:r w:rsidR="002261C9">
        <w:rPr>
          <w:iCs/>
          <w:highlight w:val="yellow"/>
        </w:rPr>
        <w:t xml:space="preserve"> Relative to other imaging modalities, MR acquisitions are slow. My research also seeks novel methods to acquire and reconstruct the MR data to enable high quality images from reduced scan times.</w:t>
      </w:r>
      <w:commentRangeEnd w:id="0"/>
      <w:r w:rsidR="00AF6784">
        <w:rPr>
          <w:rStyle w:val="CommentReference"/>
          <w:rFonts w:asciiTheme="minorHAnsi" w:eastAsiaTheme="minorHAnsi" w:hAnsiTheme="minorHAnsi" w:cstheme="minorBidi"/>
        </w:rPr>
        <w:commentReference w:id="0"/>
      </w:r>
    </w:p>
    <w:p w14:paraId="1E07C610" w14:textId="77777777" w:rsidR="00E272C8" w:rsidRPr="00DD71D9" w:rsidRDefault="00E272C8" w:rsidP="00EE57AC">
      <w:pPr>
        <w:tabs>
          <w:tab w:val="left" w:pos="2880"/>
        </w:tabs>
        <w:rPr>
          <w:iCs/>
        </w:rPr>
      </w:pPr>
    </w:p>
    <w:p w14:paraId="7E96254D" w14:textId="2B462350" w:rsidR="00BC2CC1" w:rsidRPr="00593915" w:rsidRDefault="00BE3512" w:rsidP="004453F3">
      <w:pPr>
        <w:tabs>
          <w:tab w:val="left" w:pos="2880"/>
        </w:tabs>
        <w:rPr>
          <w:b/>
          <w:caps/>
          <w:sz w:val="28"/>
          <w:szCs w:val="28"/>
        </w:rPr>
      </w:pPr>
      <w:r w:rsidRPr="00593915">
        <w:rPr>
          <w:b/>
          <w:caps/>
          <w:sz w:val="28"/>
          <w:szCs w:val="28"/>
        </w:rPr>
        <w:t>Honors And Awards</w:t>
      </w:r>
    </w:p>
    <w:p w14:paraId="3CC58330" w14:textId="77777777" w:rsidR="00E272C8" w:rsidRPr="00DD71D9" w:rsidRDefault="00E272C8" w:rsidP="004453F3">
      <w:pPr>
        <w:tabs>
          <w:tab w:val="left" w:pos="2880"/>
        </w:tabs>
        <w:rPr>
          <w:smallCaps/>
        </w:rPr>
      </w:pPr>
    </w:p>
    <w:p w14:paraId="0EB70B92" w14:textId="0C06AC05" w:rsidR="00DD16A1" w:rsidRPr="00593915" w:rsidRDefault="00BE3512" w:rsidP="00605DA3">
      <w:pPr>
        <w:tabs>
          <w:tab w:val="left" w:pos="2880"/>
        </w:tabs>
        <w:ind w:left="2160" w:hanging="2160"/>
      </w:pPr>
      <w:r w:rsidRPr="00091B5E">
        <w:rPr>
          <w:highlight w:val="yellow"/>
        </w:rPr>
        <w:lastRenderedPageBreak/>
        <w:t>2014</w:t>
      </w:r>
      <w:r w:rsidRPr="00091B5E">
        <w:rPr>
          <w:highlight w:val="yellow"/>
        </w:rPr>
        <w:tab/>
      </w:r>
      <w:r w:rsidR="00DD16A1" w:rsidRPr="00091B5E">
        <w:rPr>
          <w:highlight w:val="yellow"/>
        </w:rPr>
        <w:t>ISMRM Merit Award, Magna Cum Laude</w:t>
      </w:r>
      <w:r w:rsidR="00DD16A1" w:rsidRPr="00593915">
        <w:t>.</w:t>
      </w:r>
    </w:p>
    <w:p w14:paraId="1F1BA883" w14:textId="79124024" w:rsidR="00BE3512" w:rsidRPr="00593915" w:rsidRDefault="00BE3512" w:rsidP="00605DA3">
      <w:pPr>
        <w:tabs>
          <w:tab w:val="left" w:pos="2880"/>
        </w:tabs>
        <w:ind w:left="2160" w:hanging="2160"/>
      </w:pPr>
      <w:r w:rsidRPr="00091B5E">
        <w:rPr>
          <w:highlight w:val="yellow"/>
        </w:rPr>
        <w:t>2016</w:t>
      </w:r>
      <w:r w:rsidRPr="00091B5E">
        <w:rPr>
          <w:highlight w:val="yellow"/>
        </w:rPr>
        <w:tab/>
      </w:r>
      <w:r w:rsidR="00DD16A1" w:rsidRPr="00091B5E">
        <w:rPr>
          <w:highlight w:val="yellow"/>
        </w:rPr>
        <w:t>ISMRM Merit Award, Summa Cum Laude.</w:t>
      </w:r>
    </w:p>
    <w:p w14:paraId="7494EA1C" w14:textId="5E37B506" w:rsidR="00AE0B2C" w:rsidRPr="00DD71D9" w:rsidRDefault="00AE0B2C" w:rsidP="00605DA3">
      <w:pPr>
        <w:tabs>
          <w:tab w:val="left" w:pos="2880"/>
        </w:tabs>
        <w:ind w:left="2160" w:hanging="2160"/>
        <w:rPr>
          <w:sz w:val="20"/>
          <w:szCs w:val="20"/>
        </w:rPr>
      </w:pPr>
      <w:r w:rsidRPr="00091B5E">
        <w:rPr>
          <w:highlight w:val="yellow"/>
        </w:rPr>
        <w:t>2018 &amp; 2019</w:t>
      </w:r>
      <w:r w:rsidRPr="00091B5E">
        <w:rPr>
          <w:highlight w:val="yellow"/>
        </w:rPr>
        <w:tab/>
        <w:t>Co-author in 6 (2 as first author) of top 100 downloaded MRM</w:t>
      </w:r>
      <w:r w:rsidR="008C735E" w:rsidRPr="00091B5E">
        <w:rPr>
          <w:highlight w:val="yellow"/>
        </w:rPr>
        <w:t xml:space="preserve"> pa</w:t>
      </w:r>
      <w:r w:rsidRPr="00091B5E">
        <w:rPr>
          <w:highlight w:val="yellow"/>
        </w:rPr>
        <w:t>pers</w:t>
      </w:r>
      <w:r w:rsidRPr="00593915">
        <w:t xml:space="preserve"> </w:t>
      </w:r>
    </w:p>
    <w:p w14:paraId="7269E8D6" w14:textId="1F432D8F" w:rsidR="008B13D7" w:rsidRPr="00091B5E" w:rsidRDefault="00BE3512" w:rsidP="00605DA3">
      <w:pPr>
        <w:tabs>
          <w:tab w:val="left" w:pos="2880"/>
        </w:tabs>
        <w:ind w:left="2160" w:hanging="2160"/>
        <w:rPr>
          <w:highlight w:val="yellow"/>
        </w:rPr>
      </w:pPr>
      <w:r w:rsidRPr="00091B5E">
        <w:rPr>
          <w:highlight w:val="yellow"/>
        </w:rPr>
        <w:t>2020</w:t>
      </w:r>
      <w:r w:rsidRPr="00091B5E">
        <w:rPr>
          <w:highlight w:val="yellow"/>
        </w:rPr>
        <w:tab/>
      </w:r>
      <w:r w:rsidR="008B13D7" w:rsidRPr="00091B5E">
        <w:rPr>
          <w:highlight w:val="yellow"/>
        </w:rPr>
        <w:t>ISMRM Merit Award, Summa Cum Laude</w:t>
      </w:r>
      <w:r w:rsidRPr="00091B5E">
        <w:rPr>
          <w:highlight w:val="yellow"/>
        </w:rPr>
        <w:t>.</w:t>
      </w:r>
    </w:p>
    <w:p w14:paraId="54E4A6A0" w14:textId="535F9254" w:rsidR="008B13D7" w:rsidRDefault="00BE3512" w:rsidP="00605DA3">
      <w:pPr>
        <w:tabs>
          <w:tab w:val="left" w:pos="2880"/>
        </w:tabs>
        <w:ind w:left="2160" w:hanging="2160"/>
      </w:pPr>
      <w:r w:rsidRPr="00091B5E">
        <w:rPr>
          <w:highlight w:val="yellow"/>
        </w:rPr>
        <w:t>2021</w:t>
      </w:r>
      <w:r w:rsidRPr="00091B5E">
        <w:rPr>
          <w:highlight w:val="yellow"/>
        </w:rPr>
        <w:tab/>
      </w:r>
      <w:r w:rsidR="008B13D7" w:rsidRPr="00091B5E">
        <w:rPr>
          <w:highlight w:val="yellow"/>
        </w:rPr>
        <w:t>ISMRM Merit Award, 2 Magna Cum Laude</w:t>
      </w:r>
      <w:r w:rsidRPr="00091B5E">
        <w:rPr>
          <w:highlight w:val="yellow"/>
        </w:rPr>
        <w:t>.</w:t>
      </w:r>
    </w:p>
    <w:p w14:paraId="147D85F9" w14:textId="77777777" w:rsidR="00605DA3" w:rsidRDefault="00605DA3" w:rsidP="00605DA3">
      <w:pPr>
        <w:tabs>
          <w:tab w:val="left" w:pos="2880"/>
        </w:tabs>
        <w:ind w:left="2160" w:hanging="2160"/>
      </w:pPr>
    </w:p>
    <w:p w14:paraId="414E9907" w14:textId="74F8D844" w:rsidR="00D86E63" w:rsidRPr="00593915" w:rsidRDefault="00D86E63" w:rsidP="0083269C">
      <w:pPr>
        <w:tabs>
          <w:tab w:val="left" w:pos="2880"/>
        </w:tabs>
        <w:spacing w:after="200" w:line="276" w:lineRule="auto"/>
      </w:pPr>
      <w:r w:rsidRPr="00593915">
        <w:rPr>
          <w:b/>
          <w:bCs/>
          <w:sz w:val="28"/>
          <w:szCs w:val="28"/>
        </w:rPr>
        <w:t xml:space="preserve">MEMBERSHIPS IN PROFESSIONAL SOCIETIES </w:t>
      </w:r>
    </w:p>
    <w:p w14:paraId="2BB99FAB" w14:textId="1D60303D" w:rsidR="0036364E" w:rsidRDefault="0036364E" w:rsidP="0083269C">
      <w:pPr>
        <w:tabs>
          <w:tab w:val="left" w:pos="2880"/>
        </w:tabs>
      </w:pPr>
      <w:r w:rsidRPr="00FB5AC5">
        <w:rPr>
          <w:highlight w:val="yellow"/>
        </w:rPr>
        <w:t>2014 – 2021</w:t>
      </w:r>
      <w:r w:rsidRPr="00FB5AC5">
        <w:rPr>
          <w:highlight w:val="yellow"/>
        </w:rPr>
        <w:tab/>
      </w:r>
      <w:r w:rsidR="00D104D3" w:rsidRPr="00FB5AC5">
        <w:rPr>
          <w:highlight w:val="yellow"/>
        </w:rPr>
        <w:t>Trainee member of the ISMRM</w:t>
      </w:r>
    </w:p>
    <w:p w14:paraId="0E275C52" w14:textId="7F74860F" w:rsidR="00A47BB4" w:rsidRDefault="00A47BB4" w:rsidP="0083269C">
      <w:pPr>
        <w:tabs>
          <w:tab w:val="left" w:pos="2880"/>
        </w:tabs>
      </w:pPr>
      <w:r>
        <w:t>2014 – present</w:t>
      </w:r>
      <w:r>
        <w:tab/>
      </w:r>
      <w:commentRangeStart w:id="1"/>
      <w:commentRangeStart w:id="2"/>
      <w:r>
        <w:t>Trainee member Detection &amp; Correction of Motion</w:t>
      </w:r>
      <w:commentRangeEnd w:id="1"/>
      <w:r w:rsidR="00FB5AC5">
        <w:rPr>
          <w:rStyle w:val="CommentReference"/>
          <w:rFonts w:asciiTheme="minorHAnsi" w:eastAsiaTheme="minorHAnsi" w:hAnsiTheme="minorHAnsi" w:cstheme="minorBidi"/>
        </w:rPr>
        <w:commentReference w:id="1"/>
      </w:r>
      <w:commentRangeEnd w:id="2"/>
      <w:r w:rsidR="002261C9">
        <w:rPr>
          <w:rStyle w:val="CommentReference"/>
          <w:rFonts w:asciiTheme="minorHAnsi" w:eastAsiaTheme="minorHAnsi" w:hAnsiTheme="minorHAnsi" w:cstheme="minorBidi"/>
        </w:rPr>
        <w:commentReference w:id="2"/>
      </w:r>
    </w:p>
    <w:p w14:paraId="3447EDE1" w14:textId="51472CBE" w:rsidR="00A47BB4" w:rsidRDefault="00A47BB4" w:rsidP="0083269C">
      <w:pPr>
        <w:tabs>
          <w:tab w:val="left" w:pos="2880"/>
        </w:tabs>
      </w:pPr>
      <w:r>
        <w:t>2016 – present</w:t>
      </w:r>
      <w:r>
        <w:tab/>
      </w:r>
      <w:commentRangeStart w:id="3"/>
      <w:commentRangeStart w:id="4"/>
      <w:r w:rsidR="0083269C">
        <w:t xml:space="preserve">Trainee member </w:t>
      </w:r>
      <w:r>
        <w:t>Cardiac MR</w:t>
      </w:r>
      <w:commentRangeEnd w:id="3"/>
      <w:r w:rsidR="00FB5AC5">
        <w:rPr>
          <w:rStyle w:val="CommentReference"/>
          <w:rFonts w:asciiTheme="minorHAnsi" w:eastAsiaTheme="minorHAnsi" w:hAnsiTheme="minorHAnsi" w:cstheme="minorBidi"/>
        </w:rPr>
        <w:commentReference w:id="3"/>
      </w:r>
      <w:commentRangeEnd w:id="4"/>
      <w:r w:rsidR="002261C9">
        <w:rPr>
          <w:rStyle w:val="CommentReference"/>
          <w:rFonts w:asciiTheme="minorHAnsi" w:eastAsiaTheme="minorHAnsi" w:hAnsiTheme="minorHAnsi" w:cstheme="minorBidi"/>
        </w:rPr>
        <w:commentReference w:id="4"/>
      </w:r>
    </w:p>
    <w:p w14:paraId="5FC64A08" w14:textId="191A5275" w:rsidR="00A47BB4" w:rsidRDefault="00A47BB4" w:rsidP="0083269C">
      <w:pPr>
        <w:tabs>
          <w:tab w:val="left" w:pos="2880"/>
        </w:tabs>
      </w:pPr>
      <w:r w:rsidRPr="00FB5AC5">
        <w:rPr>
          <w:highlight w:val="yellow"/>
        </w:rPr>
        <w:t>2017 – present</w:t>
      </w:r>
      <w:r w:rsidRPr="00FB5AC5">
        <w:rPr>
          <w:highlight w:val="yellow"/>
        </w:rPr>
        <w:tab/>
      </w:r>
      <w:r w:rsidR="0083269C" w:rsidRPr="00FB5AC5">
        <w:rPr>
          <w:highlight w:val="yellow"/>
        </w:rPr>
        <w:t>Trainee member Quantitative MRI (ISMRM) study groups</w:t>
      </w:r>
    </w:p>
    <w:p w14:paraId="12982996" w14:textId="4B6129F7" w:rsidR="008A63F6" w:rsidRDefault="008A63F6" w:rsidP="0083269C">
      <w:pPr>
        <w:jc w:val="both"/>
      </w:pPr>
      <w:r w:rsidRPr="00FB5AC5">
        <w:rPr>
          <w:highlight w:val="yellow"/>
        </w:rPr>
        <w:t xml:space="preserve">2021 </w:t>
      </w:r>
      <w:r w:rsidR="0036364E" w:rsidRPr="00FB5AC5">
        <w:rPr>
          <w:highlight w:val="yellow"/>
        </w:rPr>
        <w:tab/>
      </w:r>
      <w:r w:rsidRPr="00FB5AC5">
        <w:rPr>
          <w:highlight w:val="yellow"/>
        </w:rPr>
        <w:t>ISMRM Junior Fellow</w:t>
      </w:r>
    </w:p>
    <w:p w14:paraId="6670B7A1" w14:textId="714B6AB0" w:rsidR="0083269C" w:rsidRPr="00FB71EF" w:rsidRDefault="0083269C" w:rsidP="0083269C">
      <w:pPr>
        <w:tabs>
          <w:tab w:val="left" w:pos="2880"/>
        </w:tabs>
      </w:pPr>
      <w:r w:rsidRPr="00FB5AC5">
        <w:rPr>
          <w:highlight w:val="cyan"/>
        </w:rPr>
        <w:t xml:space="preserve">2021 – </w:t>
      </w:r>
      <w:r w:rsidR="002261C9">
        <w:rPr>
          <w:highlight w:val="cyan"/>
        </w:rPr>
        <w:t>present</w:t>
      </w:r>
      <w:r w:rsidRPr="00FB5AC5">
        <w:rPr>
          <w:highlight w:val="cyan"/>
        </w:rPr>
        <w:tab/>
      </w:r>
      <w:commentRangeStart w:id="5"/>
      <w:commentRangeStart w:id="6"/>
      <w:r w:rsidRPr="00FB5AC5">
        <w:rPr>
          <w:highlight w:val="cyan"/>
        </w:rPr>
        <w:t>Full member of the ISMRM</w:t>
      </w:r>
      <w:commentRangeEnd w:id="5"/>
      <w:r w:rsidR="00FB5AC5" w:rsidRPr="00FB5AC5">
        <w:rPr>
          <w:rStyle w:val="CommentReference"/>
          <w:rFonts w:asciiTheme="minorHAnsi" w:eastAsiaTheme="minorHAnsi" w:hAnsiTheme="minorHAnsi" w:cstheme="minorBidi"/>
          <w:highlight w:val="cyan"/>
        </w:rPr>
        <w:commentReference w:id="5"/>
      </w:r>
      <w:commentRangeEnd w:id="6"/>
      <w:r w:rsidR="002261C9">
        <w:rPr>
          <w:rStyle w:val="CommentReference"/>
          <w:rFonts w:asciiTheme="minorHAnsi" w:eastAsiaTheme="minorHAnsi" w:hAnsiTheme="minorHAnsi" w:cstheme="minorBidi"/>
        </w:rPr>
        <w:commentReference w:id="6"/>
      </w:r>
      <w:r w:rsidRPr="00FB5AC5">
        <w:rPr>
          <w:highlight w:val="cyan"/>
        </w:rPr>
        <w:t>,</w:t>
      </w:r>
    </w:p>
    <w:p w14:paraId="4A51A913" w14:textId="77777777" w:rsidR="0094164C" w:rsidRPr="00593915" w:rsidRDefault="0094164C" w:rsidP="00DD71D9">
      <w:pPr>
        <w:tabs>
          <w:tab w:val="left" w:pos="2880"/>
        </w:tabs>
        <w:rPr>
          <w:smallCaps/>
        </w:rPr>
      </w:pPr>
    </w:p>
    <w:p w14:paraId="0328CDF7" w14:textId="0209840B" w:rsidR="003932C6" w:rsidRPr="00CF182C" w:rsidRDefault="00CF182C" w:rsidP="00DD71D9">
      <w:pPr>
        <w:pStyle w:val="Heading1"/>
        <w:keepNext w:val="0"/>
        <w:tabs>
          <w:tab w:val="left" w:pos="2880"/>
        </w:tabs>
        <w:ind w:firstLine="0"/>
        <w:jc w:val="left"/>
        <w:rPr>
          <w:sz w:val="28"/>
          <w:szCs w:val="28"/>
          <w:lang w:val="en-US"/>
        </w:rPr>
      </w:pPr>
      <w:r w:rsidRPr="00CF182C">
        <w:rPr>
          <w:sz w:val="28"/>
          <w:szCs w:val="28"/>
          <w:lang w:val="en-US"/>
        </w:rPr>
        <w:t>TEACHING</w:t>
      </w:r>
    </w:p>
    <w:p w14:paraId="7C1544D4" w14:textId="5AF2E850" w:rsidR="003932C6" w:rsidRDefault="003932C6" w:rsidP="00DD71D9">
      <w:pPr>
        <w:pStyle w:val="Heading1"/>
        <w:keepNext w:val="0"/>
        <w:tabs>
          <w:tab w:val="left" w:pos="2880"/>
        </w:tabs>
        <w:ind w:firstLine="0"/>
        <w:jc w:val="left"/>
        <w:rPr>
          <w:sz w:val="24"/>
          <w:szCs w:val="24"/>
          <w:lang w:val="en-US"/>
        </w:rPr>
      </w:pPr>
    </w:p>
    <w:p w14:paraId="0AA3C490" w14:textId="77777777" w:rsidR="00F431A9" w:rsidRPr="00593915" w:rsidRDefault="00F431A9" w:rsidP="00F431A9">
      <w:pPr>
        <w:tabs>
          <w:tab w:val="left" w:pos="2880"/>
        </w:tabs>
      </w:pPr>
      <w:r w:rsidRPr="00CF182C">
        <w:rPr>
          <w:b/>
          <w:bCs/>
          <w:u w:val="single"/>
        </w:rPr>
        <w:t>Teaching</w:t>
      </w:r>
      <w:r w:rsidRPr="00593915">
        <w:t xml:space="preserve"> </w:t>
      </w:r>
    </w:p>
    <w:p w14:paraId="0A974FE3" w14:textId="77777777" w:rsidR="00F431A9" w:rsidRPr="00593915" w:rsidRDefault="00F431A9" w:rsidP="00605DA3">
      <w:pPr>
        <w:ind w:left="2160" w:hanging="2160"/>
      </w:pPr>
      <w:commentRangeStart w:id="7"/>
      <w:r w:rsidRPr="0041129B">
        <w:rPr>
          <w:highlight w:val="yellow"/>
        </w:rPr>
        <w:t>2015</w:t>
      </w:r>
      <w:r w:rsidRPr="0041129B">
        <w:rPr>
          <w:highlight w:val="yellow"/>
        </w:rPr>
        <w:tab/>
        <w:t>Tatiana Costa, Undergraduate student. King’s College London</w:t>
      </w:r>
    </w:p>
    <w:p w14:paraId="6253A722" w14:textId="77777777" w:rsidR="00F431A9" w:rsidRPr="00593915" w:rsidRDefault="00F431A9" w:rsidP="00605DA3">
      <w:pPr>
        <w:ind w:left="2160" w:hanging="2160"/>
      </w:pPr>
      <w:r w:rsidRPr="0041129B">
        <w:rPr>
          <w:highlight w:val="yellow"/>
        </w:rPr>
        <w:t>2019</w:t>
      </w:r>
      <w:r w:rsidRPr="0041129B">
        <w:rPr>
          <w:highlight w:val="yellow"/>
        </w:rPr>
        <w:tab/>
        <w:t>Talent Fong, Undergraduate student. King’s College London</w:t>
      </w:r>
      <w:commentRangeEnd w:id="7"/>
      <w:r w:rsidR="002261C9">
        <w:rPr>
          <w:rStyle w:val="CommentReference"/>
          <w:rFonts w:asciiTheme="minorHAnsi" w:eastAsiaTheme="minorHAnsi" w:hAnsiTheme="minorHAnsi" w:cstheme="minorBidi"/>
        </w:rPr>
        <w:commentReference w:id="7"/>
      </w:r>
    </w:p>
    <w:p w14:paraId="118190AC" w14:textId="3297C491" w:rsidR="00F431A9" w:rsidRDefault="00F431A9" w:rsidP="00F431A9"/>
    <w:p w14:paraId="6BC8E72F" w14:textId="77B0F0DE" w:rsidR="0059542B" w:rsidRDefault="000B1280" w:rsidP="00DD71D9">
      <w:pPr>
        <w:pStyle w:val="Heading1"/>
        <w:keepNext w:val="0"/>
        <w:tabs>
          <w:tab w:val="left" w:pos="2880"/>
        </w:tabs>
        <w:ind w:firstLine="0"/>
        <w:jc w:val="left"/>
        <w:rPr>
          <w:smallCaps w:val="0"/>
          <w:sz w:val="24"/>
          <w:szCs w:val="24"/>
          <w:u w:val="single"/>
          <w:lang w:val="en-US"/>
        </w:rPr>
      </w:pPr>
      <w:r>
        <w:rPr>
          <w:smallCaps w:val="0"/>
          <w:sz w:val="24"/>
          <w:szCs w:val="24"/>
          <w:u w:val="single"/>
          <w:lang w:val="en-US"/>
        </w:rPr>
        <w:t>Institutional Activities and Roles</w:t>
      </w:r>
    </w:p>
    <w:p w14:paraId="5A156C62" w14:textId="49785DDD" w:rsidR="00F431A9" w:rsidRDefault="00F431A9" w:rsidP="00F431A9"/>
    <w:p w14:paraId="29B5CE50" w14:textId="5F60FF8E" w:rsidR="00E56F8C" w:rsidRDefault="00E56F8C" w:rsidP="00F431A9">
      <w:pPr>
        <w:rPr>
          <w:b/>
          <w:bCs/>
          <w:u w:val="single"/>
        </w:rPr>
      </w:pPr>
      <w:r w:rsidRPr="00E56F8C">
        <w:rPr>
          <w:b/>
          <w:bCs/>
          <w:u w:val="single"/>
        </w:rPr>
        <w:t>Local</w:t>
      </w:r>
    </w:p>
    <w:p w14:paraId="16BA583F" w14:textId="77777777" w:rsidR="00F431A9" w:rsidRPr="00091B5E" w:rsidRDefault="00F431A9" w:rsidP="00605DA3">
      <w:pPr>
        <w:ind w:left="2160" w:hanging="2160"/>
        <w:rPr>
          <w:highlight w:val="yellow"/>
        </w:rPr>
      </w:pPr>
      <w:r w:rsidRPr="00091B5E">
        <w:rPr>
          <w:highlight w:val="yellow"/>
        </w:rPr>
        <w:t>2014</w:t>
      </w:r>
      <w:r w:rsidRPr="00091B5E">
        <w:rPr>
          <w:highlight w:val="yellow"/>
        </w:rPr>
        <w:tab/>
        <w:t xml:space="preserve">Computer programing (BSc module), King’s College London. </w:t>
      </w:r>
    </w:p>
    <w:p w14:paraId="5328DAE4" w14:textId="13105E4E" w:rsidR="00F431A9" w:rsidRPr="00593915" w:rsidRDefault="00F431A9" w:rsidP="00605DA3">
      <w:pPr>
        <w:ind w:left="2160" w:hanging="2160"/>
      </w:pPr>
      <w:r w:rsidRPr="00091B5E">
        <w:rPr>
          <w:highlight w:val="yellow"/>
        </w:rPr>
        <w:t>2015 – 2021</w:t>
      </w:r>
      <w:r w:rsidRPr="00091B5E">
        <w:rPr>
          <w:highlight w:val="yellow"/>
        </w:rPr>
        <w:tab/>
        <w:t>MR reconstruction (PhD module), King’s College London., King’s College London.</w:t>
      </w:r>
    </w:p>
    <w:p w14:paraId="6EAA1038" w14:textId="40616917" w:rsidR="00DD16A1" w:rsidRDefault="00DD16A1" w:rsidP="00605DA3">
      <w:pPr>
        <w:ind w:left="2160" w:hanging="2160"/>
        <w:rPr>
          <w:iCs/>
        </w:rPr>
      </w:pPr>
      <w:r w:rsidRPr="0041129B">
        <w:rPr>
          <w:iCs/>
          <w:highlight w:val="yellow"/>
        </w:rPr>
        <w:t>2016</w:t>
      </w:r>
      <w:r w:rsidR="006C70DC" w:rsidRPr="0041129B">
        <w:rPr>
          <w:iCs/>
          <w:highlight w:val="yellow"/>
        </w:rPr>
        <w:tab/>
      </w:r>
      <w:r w:rsidR="00CC40DA" w:rsidRPr="0041129B">
        <w:rPr>
          <w:iCs/>
          <w:highlight w:val="yellow"/>
        </w:rPr>
        <w:t xml:space="preserve">Ahmed </w:t>
      </w:r>
      <w:proofErr w:type="spellStart"/>
      <w:r w:rsidR="00CC40DA" w:rsidRPr="0041129B">
        <w:rPr>
          <w:iCs/>
          <w:highlight w:val="yellow"/>
        </w:rPr>
        <w:t>Berradia</w:t>
      </w:r>
      <w:proofErr w:type="spellEnd"/>
      <w:r w:rsidR="00CC40DA" w:rsidRPr="0041129B">
        <w:rPr>
          <w:iCs/>
          <w:highlight w:val="yellow"/>
        </w:rPr>
        <w:t xml:space="preserve">, </w:t>
      </w:r>
      <w:r w:rsidR="000B1280" w:rsidRPr="0041129B">
        <w:rPr>
          <w:iCs/>
          <w:highlight w:val="yellow"/>
        </w:rPr>
        <w:t xml:space="preserve">Research Supervision, MSc student. </w:t>
      </w:r>
      <w:r w:rsidRPr="0041129B">
        <w:rPr>
          <w:iCs/>
          <w:highlight w:val="yellow"/>
        </w:rPr>
        <w:t>King’s College London</w:t>
      </w:r>
    </w:p>
    <w:p w14:paraId="366457A0" w14:textId="2776B1CA" w:rsidR="00F431A9" w:rsidRPr="00593915" w:rsidRDefault="00F431A9" w:rsidP="00605DA3">
      <w:pPr>
        <w:ind w:left="2160" w:hanging="2160"/>
      </w:pPr>
      <w:r w:rsidRPr="0041129B">
        <w:rPr>
          <w:highlight w:val="yellow"/>
        </w:rPr>
        <w:t>2016 – 2021</w:t>
      </w:r>
      <w:r w:rsidRPr="0041129B">
        <w:rPr>
          <w:highlight w:val="yellow"/>
        </w:rPr>
        <w:tab/>
        <w:t xml:space="preserve">Imaging with Non-Ionizing Radiation (MSc module), </w:t>
      </w:r>
      <w:proofErr w:type="spellStart"/>
      <w:r w:rsidRPr="0041129B">
        <w:rPr>
          <w:highlight w:val="yellow"/>
        </w:rPr>
        <w:t>King’sCollege</w:t>
      </w:r>
      <w:proofErr w:type="spellEnd"/>
      <w:r w:rsidRPr="0041129B">
        <w:rPr>
          <w:highlight w:val="yellow"/>
        </w:rPr>
        <w:t xml:space="preserve"> London.</w:t>
      </w:r>
    </w:p>
    <w:p w14:paraId="42826E11" w14:textId="77777777" w:rsidR="00F431A9" w:rsidRPr="00593915" w:rsidRDefault="00F431A9" w:rsidP="00605DA3">
      <w:pPr>
        <w:ind w:left="2160" w:hanging="2160"/>
      </w:pPr>
      <w:r w:rsidRPr="0041129B">
        <w:rPr>
          <w:highlight w:val="yellow"/>
        </w:rPr>
        <w:t>2016 – 2021</w:t>
      </w:r>
      <w:r w:rsidRPr="0041129B">
        <w:rPr>
          <w:highlight w:val="yellow"/>
        </w:rPr>
        <w:tab/>
        <w:t>Image processing (BSc module), King’s College London.</w:t>
      </w:r>
      <w:r w:rsidRPr="00593915">
        <w:t xml:space="preserve"> </w:t>
      </w:r>
    </w:p>
    <w:p w14:paraId="043A8E1F" w14:textId="08B6C0BB" w:rsidR="00067ABE" w:rsidRPr="00605DA3" w:rsidRDefault="00067ABE" w:rsidP="00605DA3">
      <w:pPr>
        <w:ind w:left="2160" w:hanging="2160"/>
        <w:rPr>
          <w:i/>
        </w:rPr>
      </w:pPr>
      <w:r w:rsidRPr="0041129B">
        <w:rPr>
          <w:iCs/>
          <w:highlight w:val="yellow"/>
        </w:rPr>
        <w:t>2017 – 2020</w:t>
      </w:r>
      <w:r w:rsidRPr="0041129B">
        <w:rPr>
          <w:i/>
          <w:highlight w:val="yellow"/>
        </w:rPr>
        <w:tab/>
      </w:r>
      <w:r w:rsidR="00CC40DA" w:rsidRPr="0041129B">
        <w:rPr>
          <w:iCs/>
          <w:highlight w:val="yellow"/>
        </w:rPr>
        <w:t>Olivier Jaubert</w:t>
      </w:r>
      <w:r w:rsidR="00CC40DA" w:rsidRPr="0041129B">
        <w:rPr>
          <w:i/>
          <w:highlight w:val="yellow"/>
        </w:rPr>
        <w:t xml:space="preserve">, </w:t>
      </w:r>
      <w:r w:rsidRPr="0041129B">
        <w:rPr>
          <w:iCs/>
          <w:highlight w:val="yellow"/>
        </w:rPr>
        <w:t>Research Supervision, Ph.D. student</w:t>
      </w:r>
      <w:r w:rsidRPr="0041129B">
        <w:rPr>
          <w:i/>
          <w:highlight w:val="yellow"/>
        </w:rPr>
        <w:t xml:space="preserve">. </w:t>
      </w:r>
      <w:r w:rsidRPr="0041129B">
        <w:rPr>
          <w:highlight w:val="yellow"/>
        </w:rPr>
        <w:t>King’s College London</w:t>
      </w:r>
    </w:p>
    <w:p w14:paraId="3733852C" w14:textId="77777777" w:rsidR="00063827" w:rsidRPr="00593915" w:rsidRDefault="00063827" w:rsidP="00605DA3">
      <w:pPr>
        <w:ind w:left="2160" w:hanging="2160"/>
      </w:pPr>
      <w:r w:rsidRPr="0041129B">
        <w:rPr>
          <w:highlight w:val="yellow"/>
        </w:rPr>
        <w:t>2017 – 2020</w:t>
      </w:r>
      <w:r w:rsidRPr="0041129B">
        <w:rPr>
          <w:highlight w:val="yellow"/>
        </w:rPr>
        <w:tab/>
        <w:t>Simultaneous PET-MR course, MR lecture, King’s College London.</w:t>
      </w:r>
      <w:r w:rsidRPr="00593915">
        <w:t xml:space="preserve"> </w:t>
      </w:r>
    </w:p>
    <w:p w14:paraId="6E50D9B6" w14:textId="77777777" w:rsidR="00063827" w:rsidRPr="00593915" w:rsidRDefault="00063827" w:rsidP="00605DA3">
      <w:pPr>
        <w:ind w:left="2160" w:hanging="2160"/>
      </w:pPr>
      <w:r w:rsidRPr="0041129B">
        <w:rPr>
          <w:highlight w:val="yellow"/>
        </w:rPr>
        <w:t>2018</w:t>
      </w:r>
      <w:r w:rsidRPr="0041129B">
        <w:rPr>
          <w:highlight w:val="yellow"/>
        </w:rPr>
        <w:tab/>
        <w:t>CMR level 2 course on Parallel Imaging, King’s College London.</w:t>
      </w:r>
      <w:r w:rsidRPr="00593915">
        <w:t xml:space="preserve"> </w:t>
      </w:r>
    </w:p>
    <w:p w14:paraId="3B7FE4CA" w14:textId="77777777" w:rsidR="00063827" w:rsidRDefault="00F431A9" w:rsidP="00605DA3">
      <w:pPr>
        <w:ind w:left="2160" w:hanging="2160"/>
      </w:pPr>
      <w:r w:rsidRPr="0041129B">
        <w:rPr>
          <w:highlight w:val="yellow"/>
        </w:rPr>
        <w:t>2018 – 2021</w:t>
      </w:r>
      <w:r w:rsidRPr="0041129B">
        <w:rPr>
          <w:highlight w:val="yellow"/>
        </w:rPr>
        <w:tab/>
        <w:t>MR acquisition (PhD module), King’s College London</w:t>
      </w:r>
    </w:p>
    <w:p w14:paraId="210BCCE1" w14:textId="77777777" w:rsidR="00063827" w:rsidRPr="00593915" w:rsidRDefault="00063827" w:rsidP="00605DA3">
      <w:pPr>
        <w:ind w:left="2160" w:hanging="2160"/>
      </w:pPr>
      <w:r w:rsidRPr="0041129B">
        <w:rPr>
          <w:highlight w:val="yellow"/>
        </w:rPr>
        <w:t>2018 – 2021</w:t>
      </w:r>
      <w:r w:rsidRPr="0041129B">
        <w:rPr>
          <w:highlight w:val="yellow"/>
        </w:rPr>
        <w:tab/>
        <w:t>CMR level 1 course on CMR sequences, King’s College London.</w:t>
      </w:r>
    </w:p>
    <w:p w14:paraId="45AD116C" w14:textId="0A802174" w:rsidR="00E456B5" w:rsidRPr="000B1280" w:rsidRDefault="00E456B5" w:rsidP="00605DA3">
      <w:pPr>
        <w:ind w:left="2160" w:hanging="2160"/>
        <w:rPr>
          <w:iCs/>
        </w:rPr>
      </w:pPr>
      <w:r w:rsidRPr="0041129B">
        <w:rPr>
          <w:iCs/>
          <w:highlight w:val="yellow"/>
        </w:rPr>
        <w:t>2020</w:t>
      </w:r>
      <w:r w:rsidRPr="0041129B">
        <w:rPr>
          <w:iCs/>
          <w:highlight w:val="yellow"/>
        </w:rPr>
        <w:tab/>
      </w:r>
      <w:r w:rsidR="00E96EB3" w:rsidRPr="0041129B">
        <w:rPr>
          <w:iCs/>
          <w:highlight w:val="yellow"/>
        </w:rPr>
        <w:t xml:space="preserve">Talent Fong, </w:t>
      </w:r>
      <w:r w:rsidR="000B1280" w:rsidRPr="0041129B">
        <w:rPr>
          <w:iCs/>
          <w:highlight w:val="yellow"/>
        </w:rPr>
        <w:t xml:space="preserve">Research Supervision, MSc student. </w:t>
      </w:r>
      <w:r w:rsidRPr="0041129B">
        <w:rPr>
          <w:iCs/>
          <w:highlight w:val="yellow"/>
        </w:rPr>
        <w:t>King’s College London</w:t>
      </w:r>
    </w:p>
    <w:p w14:paraId="77727288" w14:textId="63B976F6" w:rsidR="00F74DAA" w:rsidRPr="00605DA3" w:rsidRDefault="00F74DAA" w:rsidP="00605DA3">
      <w:pPr>
        <w:ind w:left="2160" w:hanging="2160"/>
        <w:rPr>
          <w:iCs/>
        </w:rPr>
      </w:pPr>
      <w:r w:rsidRPr="0041129B">
        <w:rPr>
          <w:iCs/>
          <w:highlight w:val="yellow"/>
        </w:rPr>
        <w:t>2021</w:t>
      </w:r>
      <w:r w:rsidR="00067ABE" w:rsidRPr="0041129B">
        <w:rPr>
          <w:iCs/>
          <w:highlight w:val="yellow"/>
        </w:rPr>
        <w:tab/>
      </w:r>
      <w:r w:rsidR="00E96EB3" w:rsidRPr="0041129B">
        <w:rPr>
          <w:iCs/>
          <w:highlight w:val="yellow"/>
        </w:rPr>
        <w:t xml:space="preserve">Lucas Bergsma, </w:t>
      </w:r>
      <w:r w:rsidR="000B1280" w:rsidRPr="0041129B">
        <w:rPr>
          <w:iCs/>
          <w:highlight w:val="yellow"/>
        </w:rPr>
        <w:t xml:space="preserve">Research Supervision, MSc student. </w:t>
      </w:r>
      <w:r w:rsidR="000B1280" w:rsidRPr="0041129B">
        <w:rPr>
          <w:highlight w:val="yellow"/>
        </w:rPr>
        <w:t>King’s College London</w:t>
      </w:r>
      <w:r w:rsidRPr="00593915">
        <w:t xml:space="preserve"> </w:t>
      </w:r>
    </w:p>
    <w:p w14:paraId="1A80EB76" w14:textId="77777777" w:rsidR="00E56F8C" w:rsidRDefault="00E56F8C" w:rsidP="00067ABE">
      <w:pPr>
        <w:tabs>
          <w:tab w:val="left" w:pos="2880"/>
        </w:tabs>
        <w:rPr>
          <w:b/>
          <w:bCs/>
          <w:u w:val="single"/>
        </w:rPr>
      </w:pPr>
    </w:p>
    <w:p w14:paraId="4DF17365" w14:textId="603BF7D3" w:rsidR="008B4F3B" w:rsidRDefault="008B4F3B" w:rsidP="00067ABE">
      <w:pPr>
        <w:tabs>
          <w:tab w:val="left" w:pos="2880"/>
        </w:tabs>
        <w:rPr>
          <w:b/>
          <w:bCs/>
          <w:u w:val="single"/>
        </w:rPr>
      </w:pPr>
      <w:r>
        <w:rPr>
          <w:b/>
          <w:bCs/>
          <w:u w:val="single"/>
        </w:rPr>
        <w:t>Regional</w:t>
      </w:r>
    </w:p>
    <w:p w14:paraId="6A6A1A57" w14:textId="56CE028E" w:rsidR="008B4F3B" w:rsidRPr="00593915" w:rsidRDefault="008B4F3B" w:rsidP="00605DA3">
      <w:pPr>
        <w:ind w:left="2160" w:hanging="2160"/>
      </w:pPr>
      <w:r w:rsidRPr="00593915">
        <w:t>2022</w:t>
      </w:r>
      <w:r w:rsidRPr="00593915">
        <w:tab/>
      </w:r>
      <w:commentRangeStart w:id="8"/>
      <w:commentRangeStart w:id="9"/>
      <w:r w:rsidRPr="00593915">
        <w:t>Motion Correction Tutorial</w:t>
      </w:r>
      <w:commentRangeEnd w:id="8"/>
      <w:r w:rsidR="00121707">
        <w:rPr>
          <w:rStyle w:val="CommentReference"/>
          <w:rFonts w:asciiTheme="minorHAnsi" w:eastAsiaTheme="minorHAnsi" w:hAnsiTheme="minorHAnsi" w:cstheme="minorBidi"/>
        </w:rPr>
        <w:commentReference w:id="8"/>
      </w:r>
      <w:commentRangeEnd w:id="9"/>
      <w:r w:rsidR="002261C9">
        <w:rPr>
          <w:rStyle w:val="CommentReference"/>
          <w:rFonts w:asciiTheme="minorHAnsi" w:eastAsiaTheme="minorHAnsi" w:hAnsiTheme="minorHAnsi" w:cstheme="minorBidi"/>
        </w:rPr>
        <w:commentReference w:id="9"/>
      </w:r>
      <w:r w:rsidRPr="00593915">
        <w:t>, ISMRM Workshop in Motion Correction, Oxford</w:t>
      </w:r>
      <w:r w:rsidR="002261C9">
        <w:t>, UK.</w:t>
      </w:r>
      <w:r w:rsidRPr="00593915">
        <w:t xml:space="preserve"> </w:t>
      </w:r>
    </w:p>
    <w:p w14:paraId="5BAFBB47" w14:textId="77777777" w:rsidR="008B4F3B" w:rsidRDefault="008B4F3B" w:rsidP="00067ABE">
      <w:pPr>
        <w:tabs>
          <w:tab w:val="left" w:pos="2880"/>
        </w:tabs>
        <w:rPr>
          <w:b/>
          <w:bCs/>
          <w:u w:val="single"/>
        </w:rPr>
      </w:pPr>
    </w:p>
    <w:p w14:paraId="3C6806FF" w14:textId="42E4B991" w:rsidR="00063827" w:rsidRPr="00063827" w:rsidRDefault="00063827" w:rsidP="0083269C">
      <w:pPr>
        <w:keepNext/>
        <w:keepLines/>
        <w:tabs>
          <w:tab w:val="left" w:pos="2880"/>
        </w:tabs>
        <w:rPr>
          <w:b/>
          <w:bCs/>
          <w:u w:val="single"/>
        </w:rPr>
      </w:pPr>
      <w:r w:rsidRPr="00063827">
        <w:rPr>
          <w:b/>
          <w:bCs/>
          <w:u w:val="single"/>
        </w:rPr>
        <w:lastRenderedPageBreak/>
        <w:t xml:space="preserve">International </w:t>
      </w:r>
    </w:p>
    <w:p w14:paraId="43407879" w14:textId="77777777" w:rsidR="00063827" w:rsidRPr="00605DA3" w:rsidRDefault="00063827" w:rsidP="00605DA3">
      <w:pPr>
        <w:ind w:left="2160" w:hanging="2160"/>
      </w:pPr>
      <w:r w:rsidRPr="00121707">
        <w:rPr>
          <w:highlight w:val="yellow"/>
        </w:rPr>
        <w:t>2018</w:t>
      </w:r>
      <w:r w:rsidRPr="00121707">
        <w:rPr>
          <w:highlight w:val="yellow"/>
        </w:rPr>
        <w:tab/>
        <w:t>MR physics and reconstruction, PSMR training school, Elba, Italy.</w:t>
      </w:r>
    </w:p>
    <w:p w14:paraId="1B5A9FCA" w14:textId="77777777" w:rsidR="00063827" w:rsidRPr="00605DA3" w:rsidRDefault="00063827" w:rsidP="00605DA3">
      <w:pPr>
        <w:ind w:left="2160" w:hanging="2160"/>
      </w:pPr>
      <w:r w:rsidRPr="00121707">
        <w:rPr>
          <w:highlight w:val="yellow"/>
        </w:rPr>
        <w:t>2019</w:t>
      </w:r>
      <w:r w:rsidRPr="00121707">
        <w:rPr>
          <w:highlight w:val="yellow"/>
        </w:rPr>
        <w:tab/>
        <w:t>MR physics and reconstruction, PSMR training school, Munich, Germany.</w:t>
      </w:r>
    </w:p>
    <w:p w14:paraId="7FE08F74" w14:textId="7AC38B4F" w:rsidR="00063827" w:rsidRDefault="00063827" w:rsidP="00605DA3"/>
    <w:p w14:paraId="3AC45707" w14:textId="194B6ECD" w:rsidR="00605DA3" w:rsidRDefault="00605DA3" w:rsidP="00605DA3"/>
    <w:p w14:paraId="7DE67E58" w14:textId="77777777" w:rsidR="00605DA3" w:rsidRPr="00605DA3" w:rsidRDefault="00605DA3" w:rsidP="00605DA3"/>
    <w:p w14:paraId="566837DB" w14:textId="542B0585" w:rsidR="0027241D" w:rsidRDefault="0027241D" w:rsidP="00EE57AC">
      <w:pPr>
        <w:tabs>
          <w:tab w:val="left" w:pos="2880"/>
        </w:tabs>
        <w:rPr>
          <w:b/>
          <w:bCs/>
          <w:sz w:val="28"/>
          <w:szCs w:val="28"/>
        </w:rPr>
      </w:pPr>
      <w:r w:rsidRPr="00593915">
        <w:rPr>
          <w:b/>
          <w:bCs/>
          <w:sz w:val="28"/>
          <w:szCs w:val="28"/>
        </w:rPr>
        <w:t>COMMITTEE, ORGANIZATION, AND VOLUNTEER SERVICE</w:t>
      </w:r>
    </w:p>
    <w:p w14:paraId="53E348CE" w14:textId="77777777" w:rsidR="00F068FF" w:rsidRDefault="00F068FF" w:rsidP="00EE57AC">
      <w:pPr>
        <w:tabs>
          <w:tab w:val="left" w:pos="2880"/>
        </w:tabs>
        <w:rPr>
          <w:b/>
          <w:bCs/>
          <w:sz w:val="28"/>
          <w:szCs w:val="28"/>
        </w:rPr>
      </w:pPr>
    </w:p>
    <w:p w14:paraId="4FEBC26B" w14:textId="26B903D3" w:rsidR="00F068FF" w:rsidRPr="00A47BB4" w:rsidRDefault="00A47BB4" w:rsidP="00605DA3">
      <w:pPr>
        <w:ind w:left="2160" w:hanging="2160"/>
        <w:rPr>
          <w:b/>
          <w:bCs/>
        </w:rPr>
      </w:pPr>
      <w:r w:rsidRPr="00121707">
        <w:rPr>
          <w:highlight w:val="yellow"/>
        </w:rPr>
        <w:t>2021</w:t>
      </w:r>
      <w:r w:rsidRPr="00121707">
        <w:rPr>
          <w:highlight w:val="yellow"/>
        </w:rPr>
        <w:tab/>
      </w:r>
      <w:r w:rsidR="00F068FF" w:rsidRPr="00121707">
        <w:rPr>
          <w:highlight w:val="yellow"/>
        </w:rPr>
        <w:t>Organizing the 2022 ISMRM Shark Tank event</w:t>
      </w:r>
    </w:p>
    <w:p w14:paraId="69E6FAA1" w14:textId="4D97BD35" w:rsidR="00F068FF" w:rsidRPr="00A47BB4" w:rsidRDefault="00A47BB4" w:rsidP="00605DA3">
      <w:pPr>
        <w:ind w:left="2160" w:hanging="2160"/>
        <w:rPr>
          <w:b/>
          <w:bCs/>
        </w:rPr>
      </w:pPr>
      <w:r w:rsidRPr="00121707">
        <w:rPr>
          <w:highlight w:val="yellow"/>
        </w:rPr>
        <w:t>2021</w:t>
      </w:r>
      <w:r w:rsidRPr="00121707">
        <w:rPr>
          <w:highlight w:val="yellow"/>
        </w:rPr>
        <w:tab/>
      </w:r>
      <w:r w:rsidR="00F068FF" w:rsidRPr="00121707">
        <w:rPr>
          <w:highlight w:val="yellow"/>
        </w:rPr>
        <w:t>Organizing interviews for the 2022 MRM Highlights magazine</w:t>
      </w:r>
      <w:r w:rsidR="00F068FF" w:rsidRPr="00F11D3B">
        <w:t xml:space="preserve"> </w:t>
      </w:r>
    </w:p>
    <w:p w14:paraId="46094257" w14:textId="6C42E3A9" w:rsidR="0027241D" w:rsidRPr="00593915" w:rsidRDefault="0027241D" w:rsidP="00EE57AC">
      <w:pPr>
        <w:tabs>
          <w:tab w:val="left" w:pos="2880"/>
        </w:tabs>
        <w:rPr>
          <w:b/>
          <w:bCs/>
          <w:sz w:val="28"/>
          <w:szCs w:val="28"/>
        </w:rPr>
      </w:pPr>
    </w:p>
    <w:p w14:paraId="79352177" w14:textId="74DB5531" w:rsidR="0094164C" w:rsidRPr="00593915" w:rsidRDefault="000E7CEA" w:rsidP="00EE57AC">
      <w:pPr>
        <w:tabs>
          <w:tab w:val="left" w:pos="2880"/>
        </w:tabs>
      </w:pPr>
      <w:r w:rsidRPr="00593915">
        <w:rPr>
          <w:b/>
          <w:bCs/>
          <w:sz w:val="28"/>
          <w:szCs w:val="28"/>
        </w:rPr>
        <w:t>SEMINARS, VISI</w:t>
      </w:r>
      <w:r w:rsidR="00A47BB4">
        <w:rPr>
          <w:b/>
          <w:bCs/>
          <w:sz w:val="28"/>
          <w:szCs w:val="28"/>
        </w:rPr>
        <w:t>TI</w:t>
      </w:r>
      <w:r w:rsidRPr="00593915">
        <w:rPr>
          <w:b/>
          <w:bCs/>
          <w:sz w:val="28"/>
          <w:szCs w:val="28"/>
        </w:rPr>
        <w:t>NG PROFESSORSHIPS, AND EXTRAMURAL INVITED PRESENTATION</w:t>
      </w:r>
    </w:p>
    <w:p w14:paraId="45D5DB61" w14:textId="19AE6A18" w:rsidR="000C32D3" w:rsidRPr="00593915" w:rsidRDefault="000C32D3" w:rsidP="00EE57AC">
      <w:pPr>
        <w:tabs>
          <w:tab w:val="left" w:pos="2880"/>
        </w:tabs>
      </w:pPr>
    </w:p>
    <w:p w14:paraId="6CCA5CE2" w14:textId="5ED5C1CA" w:rsidR="00BD56E7" w:rsidRPr="00593915" w:rsidRDefault="00E56F8C" w:rsidP="00EE57AC">
      <w:pPr>
        <w:tabs>
          <w:tab w:val="left" w:pos="2880"/>
        </w:tabs>
        <w:rPr>
          <w:b/>
          <w:bCs/>
          <w:u w:val="single"/>
        </w:rPr>
      </w:pPr>
      <w:r>
        <w:rPr>
          <w:b/>
          <w:bCs/>
          <w:u w:val="single"/>
        </w:rPr>
        <w:t>E</w:t>
      </w:r>
      <w:r w:rsidR="0027241D" w:rsidRPr="00593915">
        <w:rPr>
          <w:b/>
          <w:bCs/>
          <w:u w:val="single"/>
        </w:rPr>
        <w:t>xtramural Invited Presentation</w:t>
      </w:r>
    </w:p>
    <w:p w14:paraId="7E6489F9" w14:textId="77777777" w:rsidR="0027241D" w:rsidRPr="00593915" w:rsidRDefault="0027241D" w:rsidP="00EE57AC">
      <w:pPr>
        <w:tabs>
          <w:tab w:val="left" w:pos="2880"/>
        </w:tabs>
        <w:rPr>
          <w:b/>
          <w:bCs/>
          <w:u w:val="single"/>
        </w:rPr>
      </w:pPr>
    </w:p>
    <w:p w14:paraId="35FBA8C1" w14:textId="572E7502" w:rsidR="008905A9" w:rsidRPr="00593915" w:rsidRDefault="009403F2" w:rsidP="007A5561">
      <w:pPr>
        <w:ind w:left="2160" w:hanging="2160"/>
      </w:pPr>
      <w:commentRangeStart w:id="10"/>
      <w:commentRangeStart w:id="11"/>
      <w:r w:rsidRPr="004A17B7">
        <w:rPr>
          <w:highlight w:val="yellow"/>
        </w:rPr>
        <w:t>2020</w:t>
      </w:r>
      <w:commentRangeEnd w:id="10"/>
      <w:r w:rsidR="004A17B7">
        <w:rPr>
          <w:rStyle w:val="CommentReference"/>
          <w:rFonts w:asciiTheme="minorHAnsi" w:eastAsiaTheme="minorHAnsi" w:hAnsiTheme="minorHAnsi" w:cstheme="minorBidi"/>
        </w:rPr>
        <w:commentReference w:id="10"/>
      </w:r>
      <w:commentRangeEnd w:id="11"/>
      <w:r w:rsidR="004B7D0C">
        <w:rPr>
          <w:rStyle w:val="CommentReference"/>
          <w:rFonts w:asciiTheme="minorHAnsi" w:eastAsiaTheme="minorHAnsi" w:hAnsiTheme="minorHAnsi" w:cstheme="minorBidi"/>
        </w:rPr>
        <w:commentReference w:id="11"/>
      </w:r>
      <w:r w:rsidRPr="00EF6B6E">
        <w:rPr>
          <w:highlight w:val="cyan"/>
        </w:rPr>
        <w:tab/>
      </w:r>
      <w:r w:rsidR="00DD16A1" w:rsidRPr="00EF6B6E">
        <w:rPr>
          <w:highlight w:val="cyan"/>
        </w:rPr>
        <w:t>Parallel imaging</w:t>
      </w:r>
      <w:r w:rsidR="00F74DAA" w:rsidRPr="00EF6B6E">
        <w:rPr>
          <w:highlight w:val="cyan"/>
        </w:rPr>
        <w:t xml:space="preserve"> educational</w:t>
      </w:r>
      <w:r w:rsidR="00DD16A1" w:rsidRPr="00EF6B6E">
        <w:rPr>
          <w:highlight w:val="cyan"/>
        </w:rPr>
        <w:t xml:space="preserve"> lecture, 28th ISMRM meeting</w:t>
      </w:r>
      <w:r w:rsidR="00EC41A0" w:rsidRPr="00EF6B6E">
        <w:rPr>
          <w:highlight w:val="cyan"/>
        </w:rPr>
        <w:t>, Paris,</w:t>
      </w:r>
      <w:r w:rsidR="00F74DAA" w:rsidRPr="00EF6B6E">
        <w:rPr>
          <w:highlight w:val="cyan"/>
        </w:rPr>
        <w:t xml:space="preserve"> France</w:t>
      </w:r>
      <w:r w:rsidR="000E7CEA" w:rsidRPr="00EF6B6E">
        <w:rPr>
          <w:highlight w:val="cyan"/>
        </w:rPr>
        <w:t>.</w:t>
      </w:r>
    </w:p>
    <w:p w14:paraId="30B81A14" w14:textId="2F927681" w:rsidR="00F74DAA" w:rsidRPr="00593915" w:rsidRDefault="00B62095" w:rsidP="007A5561">
      <w:pPr>
        <w:ind w:left="2160" w:hanging="2160"/>
      </w:pPr>
      <w:commentRangeStart w:id="12"/>
      <w:r>
        <w:t>2020 – 2021</w:t>
      </w:r>
      <w:commentRangeEnd w:id="12"/>
      <w:r w:rsidR="004A17B7">
        <w:rPr>
          <w:rStyle w:val="CommentReference"/>
          <w:rFonts w:asciiTheme="minorHAnsi" w:eastAsiaTheme="minorHAnsi" w:hAnsiTheme="minorHAnsi" w:cstheme="minorBidi"/>
        </w:rPr>
        <w:commentReference w:id="12"/>
      </w:r>
      <w:r w:rsidR="000E7CEA" w:rsidRPr="00593915">
        <w:tab/>
      </w:r>
      <w:commentRangeStart w:id="13"/>
      <w:r w:rsidR="00F74DAA" w:rsidRPr="00593915">
        <w:t xml:space="preserve">MR Reconstruction </w:t>
      </w:r>
      <w:r w:rsidR="004B7D0C">
        <w:t>lecture</w:t>
      </w:r>
      <w:r w:rsidR="00F74DAA" w:rsidRPr="00593915">
        <w:t xml:space="preserve"> at IFIP, Conference on system modelling and optimization,</w:t>
      </w:r>
      <w:r w:rsidR="009403F2" w:rsidRPr="00593915">
        <w:t xml:space="preserve"> </w:t>
      </w:r>
      <w:r w:rsidR="00F74DAA" w:rsidRPr="00593915">
        <w:t>Santiago, Chile</w:t>
      </w:r>
      <w:r w:rsidR="008E2D0B" w:rsidRPr="00593915">
        <w:t>.</w:t>
      </w:r>
      <w:commentRangeEnd w:id="13"/>
      <w:r w:rsidR="004B7D0C">
        <w:rPr>
          <w:rStyle w:val="CommentReference"/>
          <w:rFonts w:asciiTheme="minorHAnsi" w:eastAsiaTheme="minorHAnsi" w:hAnsiTheme="minorHAnsi" w:cstheme="minorBidi"/>
        </w:rPr>
        <w:commentReference w:id="13"/>
      </w:r>
    </w:p>
    <w:p w14:paraId="3F4A9D62" w14:textId="676FECA0" w:rsidR="00F74DAA" w:rsidRPr="00593915" w:rsidRDefault="009403F2" w:rsidP="007A5561">
      <w:pPr>
        <w:ind w:left="2160" w:hanging="2160"/>
      </w:pPr>
      <w:r w:rsidRPr="00E96EEF">
        <w:rPr>
          <w:highlight w:val="yellow"/>
        </w:rPr>
        <w:t>2021</w:t>
      </w:r>
      <w:r w:rsidRPr="00E96EEF">
        <w:rPr>
          <w:highlight w:val="yellow"/>
        </w:rPr>
        <w:tab/>
      </w:r>
      <w:r w:rsidR="00F74DAA" w:rsidRPr="00E96EEF">
        <w:rPr>
          <w:highlight w:val="yellow"/>
        </w:rPr>
        <w:t xml:space="preserve">MR acquisition </w:t>
      </w:r>
      <w:r w:rsidR="004B7D0C">
        <w:rPr>
          <w:highlight w:val="yellow"/>
        </w:rPr>
        <w:t>lecture</w:t>
      </w:r>
      <w:r w:rsidR="00F74DAA" w:rsidRPr="00E96EEF">
        <w:rPr>
          <w:highlight w:val="yellow"/>
        </w:rPr>
        <w:t xml:space="preserve"> at EMIM, Gottingen, Germany</w:t>
      </w:r>
      <w:r w:rsidR="008E2D0B" w:rsidRPr="00E96EEF">
        <w:rPr>
          <w:highlight w:val="yellow"/>
        </w:rPr>
        <w:t>.</w:t>
      </w:r>
    </w:p>
    <w:p w14:paraId="6A18568D" w14:textId="02C5CB4E" w:rsidR="00F65295" w:rsidRDefault="009403F2" w:rsidP="007A5561">
      <w:pPr>
        <w:ind w:left="2160" w:hanging="2160"/>
      </w:pPr>
      <w:r w:rsidRPr="00EF6B6E">
        <w:rPr>
          <w:highlight w:val="yellow"/>
        </w:rPr>
        <w:t>2021</w:t>
      </w:r>
      <w:r w:rsidRPr="00EF6B6E">
        <w:rPr>
          <w:highlight w:val="yellow"/>
        </w:rPr>
        <w:tab/>
      </w:r>
      <w:r w:rsidR="00F65295" w:rsidRPr="00EF6B6E">
        <w:rPr>
          <w:highlight w:val="yellow"/>
        </w:rPr>
        <w:t xml:space="preserve">MR cardiac reconstruction </w:t>
      </w:r>
      <w:r w:rsidR="004B7D0C">
        <w:rPr>
          <w:highlight w:val="yellow"/>
        </w:rPr>
        <w:t>lecture</w:t>
      </w:r>
      <w:r w:rsidR="00F65295" w:rsidRPr="00EF6B6E">
        <w:rPr>
          <w:highlight w:val="yellow"/>
        </w:rPr>
        <w:t>, BSCMR, London, United Kingdom</w:t>
      </w:r>
      <w:r w:rsidR="008E2D0B" w:rsidRPr="00EF6B6E">
        <w:rPr>
          <w:highlight w:val="yellow"/>
        </w:rPr>
        <w:t>.</w:t>
      </w:r>
    </w:p>
    <w:p w14:paraId="362DC9DA" w14:textId="20D8F4A7" w:rsidR="004B7D0C" w:rsidRPr="00593915" w:rsidRDefault="004B7D0C" w:rsidP="007A5561">
      <w:pPr>
        <w:ind w:left="2160" w:hanging="2160"/>
      </w:pPr>
      <w:r>
        <w:t>2023</w:t>
      </w:r>
      <w:r>
        <w:tab/>
        <w:t>Image reconstruction artefacts educational lecture, 31</w:t>
      </w:r>
      <w:r w:rsidRPr="004B7D0C">
        <w:rPr>
          <w:vertAlign w:val="superscript"/>
        </w:rPr>
        <w:t>st</w:t>
      </w:r>
      <w:r>
        <w:t xml:space="preserve"> ISMRM meeting, Toronto, Canada.</w:t>
      </w:r>
    </w:p>
    <w:p w14:paraId="456D65B6" w14:textId="444FCCF8" w:rsidR="009403F2" w:rsidRDefault="009403F2" w:rsidP="009403F2">
      <w:pPr>
        <w:tabs>
          <w:tab w:val="left" w:pos="2880"/>
        </w:tabs>
        <w:ind w:left="2880" w:hanging="2880"/>
      </w:pPr>
    </w:p>
    <w:p w14:paraId="44772241" w14:textId="77777777" w:rsidR="00FD4479" w:rsidRPr="00593915" w:rsidRDefault="00FD4479" w:rsidP="009403F2">
      <w:pPr>
        <w:tabs>
          <w:tab w:val="left" w:pos="2880"/>
        </w:tabs>
        <w:ind w:left="2880" w:hanging="2880"/>
      </w:pPr>
    </w:p>
    <w:p w14:paraId="21A18F50" w14:textId="0ADD418D" w:rsidR="00433404" w:rsidRPr="00593915" w:rsidRDefault="008E2D0B" w:rsidP="00EE57AC">
      <w:pPr>
        <w:tabs>
          <w:tab w:val="left" w:pos="1440"/>
          <w:tab w:val="left" w:pos="2880"/>
        </w:tabs>
        <w:rPr>
          <w:b/>
          <w:iCs/>
          <w:caps/>
          <w:sz w:val="28"/>
          <w:szCs w:val="28"/>
        </w:rPr>
      </w:pPr>
      <w:r w:rsidRPr="00593915">
        <w:rPr>
          <w:b/>
          <w:iCs/>
          <w:caps/>
          <w:sz w:val="28"/>
          <w:szCs w:val="28"/>
        </w:rPr>
        <w:t>bibliography</w:t>
      </w:r>
    </w:p>
    <w:p w14:paraId="5673DF84" w14:textId="77777777" w:rsidR="009832C2" w:rsidRPr="00593915" w:rsidRDefault="009832C2" w:rsidP="00EE57AC">
      <w:pPr>
        <w:tabs>
          <w:tab w:val="left" w:pos="1440"/>
          <w:tab w:val="left" w:pos="2880"/>
        </w:tabs>
        <w:rPr>
          <w:b/>
          <w:iCs/>
          <w:smallCaps/>
        </w:rPr>
      </w:pPr>
    </w:p>
    <w:p w14:paraId="20B4E72D" w14:textId="1A789479" w:rsidR="0094164C" w:rsidRPr="00593915" w:rsidRDefault="0054535D" w:rsidP="00EE57AC">
      <w:pPr>
        <w:tabs>
          <w:tab w:val="left" w:pos="1440"/>
          <w:tab w:val="left" w:pos="2880"/>
        </w:tabs>
        <w:spacing w:after="200"/>
        <w:rPr>
          <w:b/>
          <w:bCs/>
          <w:u w:val="single"/>
        </w:rPr>
      </w:pPr>
      <w:r w:rsidRPr="00593915">
        <w:rPr>
          <w:b/>
          <w:bCs/>
          <w:u w:val="single"/>
        </w:rPr>
        <w:t>Peer Reviewed</w:t>
      </w:r>
    </w:p>
    <w:p w14:paraId="31B461C2" w14:textId="13342B48" w:rsidR="0090359B" w:rsidRPr="00E24D83" w:rsidRDefault="0090359B" w:rsidP="00EE57AC">
      <w:pPr>
        <w:pStyle w:val="ListParagraph"/>
        <w:numPr>
          <w:ilvl w:val="0"/>
          <w:numId w:val="8"/>
        </w:numPr>
        <w:tabs>
          <w:tab w:val="left" w:pos="1440"/>
          <w:tab w:val="left" w:pos="2880"/>
        </w:tabs>
        <w:spacing w:after="200" w:line="276" w:lineRule="auto"/>
        <w:ind w:left="360"/>
        <w:rPr>
          <w:color w:val="000000" w:themeColor="text1"/>
          <w:highlight w:val="yellow"/>
        </w:rPr>
      </w:pPr>
      <w:r w:rsidRPr="00E24D83">
        <w:rPr>
          <w:color w:val="222222"/>
          <w:highlight w:val="yellow"/>
          <w:shd w:val="clear" w:color="auto" w:fill="FFFFFF"/>
        </w:rPr>
        <w:t xml:space="preserve">Drobnjak I, </w:t>
      </w:r>
      <w:r w:rsidRPr="00E24D83">
        <w:rPr>
          <w:b/>
          <w:color w:val="222222"/>
          <w:highlight w:val="yellow"/>
          <w:shd w:val="clear" w:color="auto" w:fill="FFFFFF"/>
        </w:rPr>
        <w:t>Cruz G</w:t>
      </w:r>
      <w:r w:rsidRPr="00E24D83">
        <w:rPr>
          <w:color w:val="222222"/>
          <w:highlight w:val="yellow"/>
          <w:shd w:val="clear" w:color="auto" w:fill="FFFFFF"/>
        </w:rPr>
        <w:t>, Alexander DC. Optimising oscillating waveform-shape for pore size sensitivity in diffusion-weighted MR</w:t>
      </w:r>
      <w:r w:rsidRPr="00E24D83">
        <w:rPr>
          <w:color w:val="000000" w:themeColor="text1"/>
          <w:highlight w:val="yellow"/>
          <w:shd w:val="clear" w:color="auto" w:fill="FFFFFF"/>
        </w:rPr>
        <w:t>. Micropor</w:t>
      </w:r>
      <w:r w:rsidR="00EC105E" w:rsidRPr="00E24D83">
        <w:rPr>
          <w:color w:val="000000" w:themeColor="text1"/>
          <w:highlight w:val="yellow"/>
          <w:shd w:val="clear" w:color="auto" w:fill="FFFFFF"/>
        </w:rPr>
        <w:t>ous and</w:t>
      </w:r>
      <w:r w:rsidRPr="00E24D83">
        <w:rPr>
          <w:color w:val="000000" w:themeColor="text1"/>
          <w:highlight w:val="yellow"/>
          <w:shd w:val="clear" w:color="auto" w:fill="FFFFFF"/>
        </w:rPr>
        <w:t xml:space="preserve"> Mesopor</w:t>
      </w:r>
      <w:r w:rsidR="00EC105E" w:rsidRPr="00E24D83">
        <w:rPr>
          <w:color w:val="000000" w:themeColor="text1"/>
          <w:highlight w:val="yellow"/>
          <w:shd w:val="clear" w:color="auto" w:fill="FFFFFF"/>
        </w:rPr>
        <w:t>ous</w:t>
      </w:r>
      <w:r w:rsidRPr="00E24D83">
        <w:rPr>
          <w:color w:val="000000" w:themeColor="text1"/>
          <w:highlight w:val="yellow"/>
          <w:shd w:val="clear" w:color="auto" w:fill="FFFFFF"/>
        </w:rPr>
        <w:t xml:space="preserve"> Mat</w:t>
      </w:r>
      <w:r w:rsidR="00EC105E" w:rsidRPr="00E24D83">
        <w:rPr>
          <w:color w:val="000000" w:themeColor="text1"/>
          <w:highlight w:val="yellow"/>
          <w:shd w:val="clear" w:color="auto" w:fill="FFFFFF"/>
        </w:rPr>
        <w:t>erials</w:t>
      </w:r>
      <w:r w:rsidRPr="00E24D83">
        <w:rPr>
          <w:color w:val="000000" w:themeColor="text1"/>
          <w:highlight w:val="yellow"/>
          <w:shd w:val="clear" w:color="auto" w:fill="FFFFFF"/>
        </w:rPr>
        <w:t>.</w:t>
      </w:r>
      <w:r w:rsidR="00EC105E" w:rsidRPr="00E24D83">
        <w:rPr>
          <w:color w:val="000000" w:themeColor="text1"/>
          <w:highlight w:val="yellow"/>
          <w:shd w:val="clear" w:color="auto" w:fill="FFFFFF"/>
        </w:rPr>
        <w:t xml:space="preserve">  178:11-14,</w:t>
      </w:r>
      <w:r w:rsidRPr="00E24D83">
        <w:rPr>
          <w:color w:val="000000" w:themeColor="text1"/>
          <w:highlight w:val="yellow"/>
          <w:shd w:val="clear" w:color="auto" w:fill="FFFFFF"/>
        </w:rPr>
        <w:t xml:space="preserve"> 2013</w:t>
      </w:r>
      <w:r w:rsidR="00EC105E" w:rsidRPr="00E24D83">
        <w:rPr>
          <w:color w:val="000000" w:themeColor="text1"/>
          <w:highlight w:val="yellow"/>
          <w:shd w:val="clear" w:color="auto" w:fill="FFFFFF"/>
        </w:rPr>
        <w:t xml:space="preserve">. </w:t>
      </w:r>
      <w:r w:rsidRPr="00E24D83">
        <w:rPr>
          <w:color w:val="000000" w:themeColor="text1"/>
          <w:highlight w:val="yellow"/>
          <w:shd w:val="clear" w:color="auto" w:fill="FFFFFF"/>
        </w:rPr>
        <w:t xml:space="preserve"> </w:t>
      </w:r>
      <w:r w:rsidR="009B7A2A" w:rsidRPr="00E24D83">
        <w:rPr>
          <w:color w:val="000000" w:themeColor="text1"/>
          <w:highlight w:val="yellow"/>
          <w:shd w:val="clear" w:color="auto" w:fill="FFFFFF"/>
        </w:rPr>
        <w:t>DOI:10.1016.</w:t>
      </w:r>
      <w:r w:rsidRPr="00E24D83">
        <w:rPr>
          <w:color w:val="000000" w:themeColor="text1"/>
          <w:highlight w:val="yellow"/>
        </w:rPr>
        <w:t xml:space="preserve"> </w:t>
      </w:r>
    </w:p>
    <w:p w14:paraId="437EFB43" w14:textId="77777777" w:rsidR="0090359B" w:rsidRPr="00E24D83" w:rsidRDefault="0090359B" w:rsidP="00EE57AC">
      <w:pPr>
        <w:pStyle w:val="ListParagraph"/>
        <w:numPr>
          <w:ilvl w:val="0"/>
          <w:numId w:val="8"/>
        </w:numPr>
        <w:tabs>
          <w:tab w:val="left" w:pos="1440"/>
          <w:tab w:val="left" w:pos="2880"/>
        </w:tabs>
        <w:spacing w:after="200" w:line="276" w:lineRule="auto"/>
        <w:ind w:left="360"/>
        <w:rPr>
          <w:highlight w:val="yellow"/>
        </w:rPr>
      </w:pPr>
      <w:r w:rsidRPr="00E24D83">
        <w:rPr>
          <w:b/>
          <w:color w:val="222222"/>
          <w:highlight w:val="yellow"/>
          <w:shd w:val="clear" w:color="auto" w:fill="FFFFFF"/>
        </w:rPr>
        <w:t>Cruz G</w:t>
      </w:r>
      <w:r w:rsidRPr="00E24D83">
        <w:rPr>
          <w:color w:val="222222"/>
          <w:highlight w:val="yellow"/>
          <w:shd w:val="clear" w:color="auto" w:fill="FFFFFF"/>
        </w:rPr>
        <w:t xml:space="preserve">, Atkinson D, Buerger C, </w:t>
      </w:r>
      <w:proofErr w:type="spellStart"/>
      <w:r w:rsidRPr="00E24D83">
        <w:rPr>
          <w:color w:val="222222"/>
          <w:highlight w:val="yellow"/>
          <w:shd w:val="clear" w:color="auto" w:fill="FFFFFF"/>
        </w:rPr>
        <w:t>Schaeffter</w:t>
      </w:r>
      <w:proofErr w:type="spellEnd"/>
      <w:r w:rsidRPr="00E24D83">
        <w:rPr>
          <w:color w:val="222222"/>
          <w:highlight w:val="yellow"/>
          <w:shd w:val="clear" w:color="auto" w:fill="FFFFFF"/>
        </w:rPr>
        <w:t xml:space="preserve"> T, Prieto C: Accelerated motion corrected three-dimensional abdominal MRI using total variation regularized SENSE reconstruction. Magnetic Resonance in Medicine. 75(4):1484-1498, 2016. PM25996443.</w:t>
      </w:r>
    </w:p>
    <w:p w14:paraId="43972EF7" w14:textId="77EFBEA5" w:rsidR="0090359B" w:rsidRPr="00C53271"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C53271">
        <w:rPr>
          <w:color w:val="222222"/>
          <w:highlight w:val="yellow"/>
          <w:shd w:val="clear" w:color="auto" w:fill="FFFFFF"/>
        </w:rPr>
        <w:t xml:space="preserve">Usman M, </w:t>
      </w:r>
      <w:proofErr w:type="spellStart"/>
      <w:r w:rsidRPr="00C53271">
        <w:rPr>
          <w:color w:val="222222"/>
          <w:highlight w:val="yellow"/>
          <w:shd w:val="clear" w:color="auto" w:fill="FFFFFF"/>
        </w:rPr>
        <w:t>Ruijsink</w:t>
      </w:r>
      <w:proofErr w:type="spellEnd"/>
      <w:r w:rsidRPr="00C53271">
        <w:rPr>
          <w:color w:val="222222"/>
          <w:highlight w:val="yellow"/>
          <w:shd w:val="clear" w:color="auto" w:fill="FFFFFF"/>
        </w:rPr>
        <w:t xml:space="preserve"> B, Nazir MS, </w:t>
      </w:r>
      <w:r w:rsidRPr="00C53271">
        <w:rPr>
          <w:b/>
          <w:color w:val="222222"/>
          <w:highlight w:val="yellow"/>
          <w:shd w:val="clear" w:color="auto" w:fill="FFFFFF"/>
        </w:rPr>
        <w:t>Cruz G</w:t>
      </w:r>
      <w:r w:rsidRPr="00C53271">
        <w:rPr>
          <w:color w:val="222222"/>
          <w:highlight w:val="yellow"/>
          <w:shd w:val="clear" w:color="auto" w:fill="FFFFFF"/>
        </w:rPr>
        <w:t>, Prieto C. Free breathing whole-heart 3D CINE MRI with self-gated Cartesian trajectory. Magnetic Resonance Imaging. 38:129-137, 2017. PM28034638</w:t>
      </w:r>
    </w:p>
    <w:p w14:paraId="46F9D9B8" w14:textId="77777777" w:rsidR="0090359B" w:rsidRPr="00C53271" w:rsidRDefault="0090359B" w:rsidP="00EE57AC">
      <w:pPr>
        <w:pStyle w:val="ListParagraph"/>
        <w:numPr>
          <w:ilvl w:val="0"/>
          <w:numId w:val="8"/>
        </w:numPr>
        <w:tabs>
          <w:tab w:val="left" w:pos="1440"/>
          <w:tab w:val="left" w:pos="2880"/>
        </w:tabs>
        <w:spacing w:after="200" w:line="276" w:lineRule="auto"/>
        <w:ind w:left="360"/>
        <w:rPr>
          <w:highlight w:val="yellow"/>
        </w:rPr>
      </w:pPr>
      <w:r w:rsidRPr="00C53271">
        <w:rPr>
          <w:b/>
          <w:color w:val="222222"/>
          <w:highlight w:val="yellow"/>
          <w:shd w:val="clear" w:color="auto" w:fill="FFFFFF"/>
        </w:rPr>
        <w:t>Cruz G</w:t>
      </w:r>
      <w:r w:rsidRPr="00C53271">
        <w:rPr>
          <w:color w:val="222222"/>
          <w:highlight w:val="yellow"/>
          <w:shd w:val="clear" w:color="auto" w:fill="FFFFFF"/>
        </w:rPr>
        <w:t xml:space="preserve">, Atkinson D, Henningsson M, </w:t>
      </w:r>
      <w:proofErr w:type="spellStart"/>
      <w:r w:rsidRPr="00C53271">
        <w:rPr>
          <w:color w:val="222222"/>
          <w:highlight w:val="yellow"/>
          <w:shd w:val="clear" w:color="auto" w:fill="FFFFFF"/>
        </w:rPr>
        <w:t>Botnar</w:t>
      </w:r>
      <w:proofErr w:type="spellEnd"/>
      <w:r w:rsidRPr="00C53271">
        <w:rPr>
          <w:color w:val="222222"/>
          <w:highlight w:val="yellow"/>
          <w:shd w:val="clear" w:color="auto" w:fill="FFFFFF"/>
        </w:rPr>
        <w:t xml:space="preserve"> RM, Prieto C: Highly efficient nonrigid motion-corrected 3D whole-heart coronary vessel wall imaging. Magnetic Resonance in Medicine. 77(5):1894-1908, 2017. PM27221073.</w:t>
      </w:r>
      <w:r w:rsidRPr="00C53271">
        <w:rPr>
          <w:bCs/>
          <w:color w:val="000000" w:themeColor="text1"/>
          <w:highlight w:val="yellow"/>
        </w:rPr>
        <w:t xml:space="preserve"> </w:t>
      </w:r>
    </w:p>
    <w:p w14:paraId="1EA61F60" w14:textId="77777777" w:rsidR="008463D9" w:rsidRPr="00C53271" w:rsidRDefault="008463D9" w:rsidP="00EE57AC">
      <w:pPr>
        <w:pStyle w:val="ListParagraph"/>
        <w:numPr>
          <w:ilvl w:val="0"/>
          <w:numId w:val="8"/>
        </w:numPr>
        <w:tabs>
          <w:tab w:val="left" w:pos="1440"/>
          <w:tab w:val="left" w:pos="2880"/>
        </w:tabs>
        <w:spacing w:after="200" w:line="276" w:lineRule="auto"/>
        <w:ind w:left="360"/>
        <w:rPr>
          <w:highlight w:val="yellow"/>
        </w:rPr>
      </w:pPr>
      <w:r w:rsidRPr="00C53271">
        <w:rPr>
          <w:color w:val="222222"/>
          <w:highlight w:val="yellow"/>
          <w:shd w:val="clear" w:color="auto" w:fill="FFFFFF"/>
        </w:rPr>
        <w:t xml:space="preserve">Munoz C, Neji R, </w:t>
      </w:r>
      <w:r w:rsidRPr="00C53271">
        <w:rPr>
          <w:b/>
          <w:color w:val="222222"/>
          <w:highlight w:val="yellow"/>
          <w:shd w:val="clear" w:color="auto" w:fill="FFFFFF"/>
        </w:rPr>
        <w:t>Cruz G</w:t>
      </w:r>
      <w:r w:rsidRPr="00C53271">
        <w:rPr>
          <w:color w:val="222222"/>
          <w:highlight w:val="yellow"/>
          <w:shd w:val="clear" w:color="auto" w:fill="FFFFFF"/>
        </w:rPr>
        <w:t xml:space="preserve">, Mallia A, </w:t>
      </w:r>
      <w:proofErr w:type="spellStart"/>
      <w:r w:rsidRPr="00C53271">
        <w:rPr>
          <w:color w:val="222222"/>
          <w:highlight w:val="yellow"/>
          <w:shd w:val="clear" w:color="auto" w:fill="FFFFFF"/>
        </w:rPr>
        <w:t>Jeljeli</w:t>
      </w:r>
      <w:proofErr w:type="spellEnd"/>
      <w:r w:rsidRPr="00C53271">
        <w:rPr>
          <w:color w:val="222222"/>
          <w:highlight w:val="yellow"/>
          <w:shd w:val="clear" w:color="auto" w:fill="FFFFFF"/>
        </w:rPr>
        <w:t xml:space="preserve"> S, Reader AJ, </w:t>
      </w:r>
      <w:proofErr w:type="spellStart"/>
      <w:r w:rsidRPr="00C53271">
        <w:rPr>
          <w:color w:val="222222"/>
          <w:highlight w:val="yellow"/>
          <w:shd w:val="clear" w:color="auto" w:fill="FFFFFF"/>
        </w:rPr>
        <w:t>Botnar</w:t>
      </w:r>
      <w:proofErr w:type="spellEnd"/>
      <w:r w:rsidRPr="00C53271">
        <w:rPr>
          <w:color w:val="222222"/>
          <w:highlight w:val="yellow"/>
          <w:shd w:val="clear" w:color="auto" w:fill="FFFFFF"/>
        </w:rPr>
        <w:t xml:space="preserve"> RM, Prieto C: Motion-corrected simultaneous cardiac positron emission tomography and coronary MR angiography </w:t>
      </w:r>
      <w:r w:rsidRPr="00C53271">
        <w:rPr>
          <w:color w:val="222222"/>
          <w:highlight w:val="yellow"/>
          <w:shd w:val="clear" w:color="auto" w:fill="FFFFFF"/>
        </w:rPr>
        <w:lastRenderedPageBreak/>
        <w:t>with high acquisition efficiency. Magnetic Resonance in Medicine. 79(1):339-350, 2018. PM28426162.</w:t>
      </w:r>
    </w:p>
    <w:p w14:paraId="290283A4" w14:textId="77777777" w:rsidR="00EA4659" w:rsidRPr="00C53271" w:rsidRDefault="00EA4659" w:rsidP="00EE57AC">
      <w:pPr>
        <w:pStyle w:val="ListParagraph"/>
        <w:numPr>
          <w:ilvl w:val="0"/>
          <w:numId w:val="8"/>
        </w:numPr>
        <w:tabs>
          <w:tab w:val="left" w:pos="1440"/>
          <w:tab w:val="left" w:pos="2880"/>
        </w:tabs>
        <w:spacing w:after="200" w:line="276" w:lineRule="auto"/>
        <w:ind w:left="360"/>
        <w:rPr>
          <w:highlight w:val="yellow"/>
        </w:rPr>
      </w:pPr>
      <w:r w:rsidRPr="00C53271">
        <w:rPr>
          <w:b/>
          <w:color w:val="222222"/>
          <w:highlight w:val="yellow"/>
          <w:shd w:val="clear" w:color="auto" w:fill="FFFFFF"/>
        </w:rPr>
        <w:t>Cruz G</w:t>
      </w:r>
      <w:r w:rsidRPr="00C53271">
        <w:rPr>
          <w:color w:val="222222"/>
          <w:highlight w:val="yellow"/>
          <w:shd w:val="clear" w:color="auto" w:fill="FFFFFF"/>
        </w:rPr>
        <w:t xml:space="preserve">, Schneider T, </w:t>
      </w:r>
      <w:proofErr w:type="spellStart"/>
      <w:r w:rsidRPr="00C53271">
        <w:rPr>
          <w:color w:val="222222"/>
          <w:highlight w:val="yellow"/>
          <w:shd w:val="clear" w:color="auto" w:fill="FFFFFF"/>
        </w:rPr>
        <w:t>Bruijnen</w:t>
      </w:r>
      <w:proofErr w:type="spellEnd"/>
      <w:r w:rsidRPr="00C53271">
        <w:rPr>
          <w:color w:val="222222"/>
          <w:highlight w:val="yellow"/>
          <w:shd w:val="clear" w:color="auto" w:fill="FFFFFF"/>
        </w:rPr>
        <w:t xml:space="preserve"> T, Gaspar AS, </w:t>
      </w:r>
      <w:proofErr w:type="spellStart"/>
      <w:r w:rsidRPr="00C53271">
        <w:rPr>
          <w:color w:val="222222"/>
          <w:highlight w:val="yellow"/>
          <w:shd w:val="clear" w:color="auto" w:fill="FFFFFF"/>
        </w:rPr>
        <w:t>Botnar</w:t>
      </w:r>
      <w:proofErr w:type="spellEnd"/>
      <w:r w:rsidRPr="00C53271">
        <w:rPr>
          <w:color w:val="222222"/>
          <w:highlight w:val="yellow"/>
          <w:shd w:val="clear" w:color="auto" w:fill="FFFFFF"/>
        </w:rPr>
        <w:t xml:space="preserve"> RM, Prieto C. Accelerated magnetic resonance fingerprinting using soft-weighted key-hole (MRF-SOHO). </w:t>
      </w:r>
      <w:proofErr w:type="spellStart"/>
      <w:r w:rsidRPr="00C53271">
        <w:rPr>
          <w:color w:val="222222"/>
          <w:highlight w:val="yellow"/>
          <w:shd w:val="clear" w:color="auto" w:fill="FFFFFF"/>
        </w:rPr>
        <w:t>PloS</w:t>
      </w:r>
      <w:proofErr w:type="spellEnd"/>
      <w:r w:rsidRPr="00C53271">
        <w:rPr>
          <w:color w:val="222222"/>
          <w:highlight w:val="yellow"/>
          <w:shd w:val="clear" w:color="auto" w:fill="FFFFFF"/>
        </w:rPr>
        <w:t xml:space="preserve"> One. 13(8):e0201808, 2018. PM30092033.</w:t>
      </w:r>
    </w:p>
    <w:p w14:paraId="6080E71E" w14:textId="77777777" w:rsidR="00EA4659" w:rsidRPr="009865FE" w:rsidRDefault="00EA4659" w:rsidP="00EE57AC">
      <w:pPr>
        <w:pStyle w:val="ListParagraph"/>
        <w:numPr>
          <w:ilvl w:val="0"/>
          <w:numId w:val="8"/>
        </w:numPr>
        <w:tabs>
          <w:tab w:val="left" w:pos="1440"/>
          <w:tab w:val="left" w:pos="2880"/>
        </w:tabs>
        <w:spacing w:after="200" w:line="276" w:lineRule="auto"/>
        <w:ind w:left="360"/>
        <w:rPr>
          <w:highlight w:val="yellow"/>
        </w:rPr>
      </w:pPr>
      <w:r w:rsidRPr="009865FE">
        <w:rPr>
          <w:color w:val="222222"/>
          <w:highlight w:val="yellow"/>
          <w:shd w:val="clear" w:color="auto" w:fill="FFFFFF"/>
        </w:rPr>
        <w:t xml:space="preserve">Correia T, </w:t>
      </w:r>
      <w:r w:rsidRPr="009865FE">
        <w:rPr>
          <w:b/>
          <w:color w:val="222222"/>
          <w:highlight w:val="yellow"/>
          <w:shd w:val="clear" w:color="auto" w:fill="FFFFFF"/>
        </w:rPr>
        <w:t>Cruz G</w:t>
      </w:r>
      <w:r w:rsidRPr="009865FE">
        <w:rPr>
          <w:color w:val="222222"/>
          <w:highlight w:val="yellow"/>
          <w:shd w:val="clear" w:color="auto" w:fill="FFFFFF"/>
        </w:rPr>
        <w:t xml:space="preserve">, Schneider T, </w:t>
      </w:r>
      <w:proofErr w:type="spellStart"/>
      <w:r w:rsidRPr="009865FE">
        <w:rPr>
          <w:color w:val="222222"/>
          <w:highlight w:val="yellow"/>
          <w:shd w:val="clear" w:color="auto" w:fill="FFFFFF"/>
        </w:rPr>
        <w:t>Botnar</w:t>
      </w:r>
      <w:proofErr w:type="spellEnd"/>
      <w:r w:rsidRPr="009865FE">
        <w:rPr>
          <w:color w:val="222222"/>
          <w:highlight w:val="yellow"/>
          <w:shd w:val="clear" w:color="auto" w:fill="FFFFFF"/>
        </w:rPr>
        <w:t xml:space="preserve"> RM, Prieto C: Accelerated nonrigid motion-compensated isotropic 3D coronary MR angiography. Medical physics. 45(1):214-222, 2018. PM29131353.</w:t>
      </w:r>
    </w:p>
    <w:p w14:paraId="4C2F611C" w14:textId="77777777" w:rsidR="00EA4659" w:rsidRPr="009865FE" w:rsidRDefault="00EA4659" w:rsidP="00EE57AC">
      <w:pPr>
        <w:pStyle w:val="ListParagraph"/>
        <w:numPr>
          <w:ilvl w:val="0"/>
          <w:numId w:val="8"/>
        </w:numPr>
        <w:tabs>
          <w:tab w:val="left" w:pos="1440"/>
          <w:tab w:val="left" w:pos="2880"/>
        </w:tabs>
        <w:spacing w:after="200" w:line="276" w:lineRule="auto"/>
        <w:ind w:left="360"/>
        <w:rPr>
          <w:highlight w:val="yellow"/>
        </w:rPr>
      </w:pPr>
      <w:r w:rsidRPr="009865FE">
        <w:rPr>
          <w:color w:val="222222"/>
          <w:highlight w:val="yellow"/>
          <w:shd w:val="clear" w:color="auto" w:fill="FFFFFF"/>
        </w:rPr>
        <w:t xml:space="preserve">Correia T, Ginami G, </w:t>
      </w:r>
      <w:r w:rsidRPr="009865FE">
        <w:rPr>
          <w:b/>
          <w:color w:val="222222"/>
          <w:highlight w:val="yellow"/>
          <w:shd w:val="clear" w:color="auto" w:fill="FFFFFF"/>
        </w:rPr>
        <w:t>Cruz G</w:t>
      </w:r>
      <w:r w:rsidRPr="009865FE">
        <w:rPr>
          <w:color w:val="222222"/>
          <w:highlight w:val="yellow"/>
          <w:shd w:val="clear" w:color="auto" w:fill="FFFFFF"/>
        </w:rPr>
        <w:t xml:space="preserve">, Neji R, Rashid I, </w:t>
      </w:r>
      <w:proofErr w:type="spellStart"/>
      <w:r w:rsidRPr="009865FE">
        <w:rPr>
          <w:color w:val="222222"/>
          <w:highlight w:val="yellow"/>
          <w:shd w:val="clear" w:color="auto" w:fill="FFFFFF"/>
        </w:rPr>
        <w:t>Botnar</w:t>
      </w:r>
      <w:proofErr w:type="spellEnd"/>
      <w:r w:rsidRPr="009865FE">
        <w:rPr>
          <w:color w:val="222222"/>
          <w:highlight w:val="yellow"/>
          <w:shd w:val="clear" w:color="auto" w:fill="FFFFFF"/>
        </w:rPr>
        <w:t xml:space="preserve"> RM, Prieto C: Optimized respiratory-resolved motion-compensated 3D Cartesian coronary MR angiography. Magnetic Resonance in Medicine. 80(6):2618-2629, 2018. PM29682783.</w:t>
      </w:r>
    </w:p>
    <w:p w14:paraId="4371C457" w14:textId="5A2C68E2" w:rsidR="0090359B" w:rsidRPr="00F65703" w:rsidRDefault="00EA4659" w:rsidP="00EE57AC">
      <w:pPr>
        <w:pStyle w:val="ListParagraph"/>
        <w:numPr>
          <w:ilvl w:val="0"/>
          <w:numId w:val="8"/>
        </w:numPr>
        <w:tabs>
          <w:tab w:val="left" w:pos="1440"/>
          <w:tab w:val="left" w:pos="2880"/>
        </w:tabs>
        <w:spacing w:after="200" w:line="276" w:lineRule="auto"/>
        <w:ind w:left="360"/>
        <w:rPr>
          <w:highlight w:val="yellow"/>
        </w:rPr>
      </w:pPr>
      <w:r w:rsidRPr="00F65703">
        <w:rPr>
          <w:b/>
          <w:color w:val="222222"/>
          <w:highlight w:val="yellow"/>
          <w:shd w:val="clear" w:color="auto" w:fill="FFFFFF"/>
        </w:rPr>
        <w:t>Cruz G</w:t>
      </w:r>
      <w:r w:rsidRPr="00F65703">
        <w:rPr>
          <w:color w:val="222222"/>
          <w:highlight w:val="yellow"/>
          <w:shd w:val="clear" w:color="auto" w:fill="FFFFFF"/>
        </w:rPr>
        <w:t xml:space="preserve">, Jaubert O, Schneider T, </w:t>
      </w:r>
      <w:proofErr w:type="spellStart"/>
      <w:r w:rsidRPr="00F65703">
        <w:rPr>
          <w:color w:val="222222"/>
          <w:highlight w:val="yellow"/>
          <w:shd w:val="clear" w:color="auto" w:fill="FFFFFF"/>
        </w:rPr>
        <w:t>Botnar</w:t>
      </w:r>
      <w:proofErr w:type="spellEnd"/>
      <w:r w:rsidRPr="00F65703">
        <w:rPr>
          <w:color w:val="222222"/>
          <w:highlight w:val="yellow"/>
          <w:shd w:val="clear" w:color="auto" w:fill="FFFFFF"/>
        </w:rPr>
        <w:t xml:space="preserve"> RM, Prieto C. Rigid motion-corrected magnetic resonance fingerprinting. </w:t>
      </w:r>
      <w:r w:rsidR="00853306" w:rsidRPr="00F65703">
        <w:rPr>
          <w:color w:val="222222"/>
          <w:highlight w:val="yellow"/>
          <w:shd w:val="clear" w:color="auto" w:fill="FFFFFF"/>
        </w:rPr>
        <w:t>Magnetic Resonance in Medicine</w:t>
      </w:r>
      <w:r w:rsidRPr="00F65703">
        <w:rPr>
          <w:color w:val="222222"/>
          <w:highlight w:val="yellow"/>
          <w:shd w:val="clear" w:color="auto" w:fill="FFFFFF"/>
        </w:rPr>
        <w:t>.</w:t>
      </w:r>
      <w:r w:rsidR="00853306" w:rsidRPr="00F65703">
        <w:rPr>
          <w:color w:val="222222"/>
          <w:highlight w:val="yellow"/>
          <w:shd w:val="clear" w:color="auto" w:fill="FFFFFF"/>
        </w:rPr>
        <w:t xml:space="preserve"> 81(2):947-961, 2019. PM30229558</w:t>
      </w:r>
      <w:r w:rsidRPr="00F65703">
        <w:rPr>
          <w:color w:val="222222"/>
          <w:highlight w:val="yellow"/>
          <w:shd w:val="clear" w:color="auto" w:fill="FFFFFF"/>
        </w:rPr>
        <w:t>.</w:t>
      </w:r>
    </w:p>
    <w:p w14:paraId="1BBC124F" w14:textId="06CDE18C" w:rsidR="00905A32" w:rsidRPr="00F65703" w:rsidRDefault="00905A32" w:rsidP="00EE57AC">
      <w:pPr>
        <w:pStyle w:val="ListParagraph"/>
        <w:numPr>
          <w:ilvl w:val="0"/>
          <w:numId w:val="8"/>
        </w:numPr>
        <w:tabs>
          <w:tab w:val="left" w:pos="1440"/>
          <w:tab w:val="left" w:pos="2880"/>
        </w:tabs>
        <w:spacing w:after="200" w:line="276" w:lineRule="auto"/>
        <w:ind w:left="360"/>
        <w:rPr>
          <w:highlight w:val="yellow"/>
        </w:rPr>
      </w:pPr>
      <w:bookmarkStart w:id="14" w:name="_Hlk93660478"/>
      <w:r w:rsidRPr="00F65703">
        <w:rPr>
          <w:color w:val="222222"/>
          <w:highlight w:val="yellow"/>
          <w:shd w:val="clear" w:color="auto" w:fill="FFFFFF"/>
        </w:rPr>
        <w:t xml:space="preserve">Roccia E, Vidya Shankar R, Neji R, </w:t>
      </w:r>
      <w:r w:rsidRPr="00F65703">
        <w:rPr>
          <w:b/>
          <w:color w:val="222222"/>
          <w:highlight w:val="yellow"/>
          <w:shd w:val="clear" w:color="auto" w:fill="FFFFFF"/>
        </w:rPr>
        <w:t>Cruz G</w:t>
      </w:r>
      <w:r w:rsidRPr="00F65703">
        <w:rPr>
          <w:color w:val="222222"/>
          <w:highlight w:val="yellow"/>
          <w:shd w:val="clear" w:color="auto" w:fill="FFFFFF"/>
        </w:rPr>
        <w:t xml:space="preserve">, Munoz C, </w:t>
      </w:r>
      <w:proofErr w:type="spellStart"/>
      <w:r w:rsidRPr="00F65703">
        <w:rPr>
          <w:color w:val="222222"/>
          <w:highlight w:val="yellow"/>
          <w:shd w:val="clear" w:color="auto" w:fill="FFFFFF"/>
        </w:rPr>
        <w:t>Botnar</w:t>
      </w:r>
      <w:proofErr w:type="spellEnd"/>
      <w:r w:rsidRPr="00F65703">
        <w:rPr>
          <w:color w:val="222222"/>
          <w:highlight w:val="yellow"/>
          <w:shd w:val="clear" w:color="auto" w:fill="FFFFFF"/>
        </w:rPr>
        <w:t xml:space="preserve"> R, Goh V, Prieto C, </w:t>
      </w:r>
      <w:proofErr w:type="spellStart"/>
      <w:r w:rsidRPr="00F65703">
        <w:rPr>
          <w:color w:val="222222"/>
          <w:highlight w:val="yellow"/>
          <w:shd w:val="clear" w:color="auto" w:fill="FFFFFF"/>
        </w:rPr>
        <w:t>Dregely</w:t>
      </w:r>
      <w:proofErr w:type="spellEnd"/>
      <w:r w:rsidRPr="00F65703">
        <w:rPr>
          <w:color w:val="222222"/>
          <w:highlight w:val="yellow"/>
          <w:shd w:val="clear" w:color="auto" w:fill="FFFFFF"/>
        </w:rPr>
        <w:t xml:space="preserve"> I. Accelerated 3D T2 mapping with dictionary-based matching for prostate imaging. </w:t>
      </w:r>
      <w:r w:rsidR="00647A4F" w:rsidRPr="00F65703">
        <w:rPr>
          <w:color w:val="222222"/>
          <w:highlight w:val="yellow"/>
          <w:shd w:val="clear" w:color="auto" w:fill="FFFFFF"/>
        </w:rPr>
        <w:t>Magnetic Resonance in Medicine. 81(3):1795-1805, 2019. PM30368900</w:t>
      </w:r>
      <w:r w:rsidRPr="00F65703">
        <w:rPr>
          <w:color w:val="222222"/>
          <w:highlight w:val="yellow"/>
          <w:shd w:val="clear" w:color="auto" w:fill="FFFFFF"/>
        </w:rPr>
        <w:t>.</w:t>
      </w:r>
    </w:p>
    <w:p w14:paraId="6352B81B" w14:textId="77777777" w:rsidR="00853306" w:rsidRPr="00F65703" w:rsidRDefault="00853306" w:rsidP="00EE57AC">
      <w:pPr>
        <w:pStyle w:val="ListParagraph"/>
        <w:numPr>
          <w:ilvl w:val="0"/>
          <w:numId w:val="8"/>
        </w:numPr>
        <w:tabs>
          <w:tab w:val="left" w:pos="1440"/>
          <w:tab w:val="left" w:pos="2880"/>
        </w:tabs>
        <w:spacing w:after="200" w:line="276" w:lineRule="auto"/>
        <w:ind w:left="360"/>
        <w:rPr>
          <w:highlight w:val="yellow"/>
        </w:rPr>
      </w:pPr>
      <w:r w:rsidRPr="00F65703">
        <w:rPr>
          <w:b/>
          <w:color w:val="222222"/>
          <w:highlight w:val="yellow"/>
          <w:shd w:val="clear" w:color="auto" w:fill="FFFFFF"/>
        </w:rPr>
        <w:t>Lima da Cruz G</w:t>
      </w:r>
      <w:r w:rsidRPr="00F65703">
        <w:rPr>
          <w:color w:val="222222"/>
          <w:highlight w:val="yellow"/>
          <w:shd w:val="clear" w:color="auto" w:fill="FFFFFF"/>
        </w:rPr>
        <w:t xml:space="preserve">, Bustin A, Jaubert O, Schneider T, </w:t>
      </w:r>
      <w:proofErr w:type="spellStart"/>
      <w:r w:rsidRPr="00F65703">
        <w:rPr>
          <w:color w:val="222222"/>
          <w:highlight w:val="yellow"/>
          <w:shd w:val="clear" w:color="auto" w:fill="FFFFFF"/>
        </w:rPr>
        <w:t>Botnar</w:t>
      </w:r>
      <w:proofErr w:type="spellEnd"/>
      <w:r w:rsidRPr="00F65703">
        <w:rPr>
          <w:color w:val="222222"/>
          <w:highlight w:val="yellow"/>
          <w:shd w:val="clear" w:color="auto" w:fill="FFFFFF"/>
        </w:rPr>
        <w:t xml:space="preserve"> RM, Prieto C. Sparsity and locally low rank regularization for MR fingerprinting. Magnetic Resonance in Medicine. 81(6):3530-3543, 2019. PM30720209.</w:t>
      </w:r>
    </w:p>
    <w:bookmarkEnd w:id="14"/>
    <w:p w14:paraId="19171C6B" w14:textId="754B8619" w:rsidR="00905A32" w:rsidRPr="00F65703" w:rsidRDefault="00905A32" w:rsidP="00EE57AC">
      <w:pPr>
        <w:pStyle w:val="ListParagraph"/>
        <w:numPr>
          <w:ilvl w:val="0"/>
          <w:numId w:val="8"/>
        </w:numPr>
        <w:tabs>
          <w:tab w:val="left" w:pos="1440"/>
          <w:tab w:val="left" w:pos="2880"/>
        </w:tabs>
        <w:spacing w:after="200" w:line="276" w:lineRule="auto"/>
        <w:ind w:left="360"/>
        <w:rPr>
          <w:highlight w:val="yellow"/>
        </w:rPr>
      </w:pPr>
      <w:r w:rsidRPr="00F65703">
        <w:rPr>
          <w:color w:val="222222"/>
          <w:highlight w:val="yellow"/>
          <w:shd w:val="clear" w:color="auto" w:fill="FFFFFF"/>
        </w:rPr>
        <w:t xml:space="preserve">Bustin A*, </w:t>
      </w:r>
      <w:r w:rsidR="00647A4F" w:rsidRPr="00F65703">
        <w:rPr>
          <w:b/>
          <w:bCs/>
          <w:color w:val="222222"/>
          <w:highlight w:val="yellow"/>
          <w:shd w:val="clear" w:color="auto" w:fill="FFFFFF"/>
        </w:rPr>
        <w:t>Lima da</w:t>
      </w:r>
      <w:r w:rsidR="00647A4F" w:rsidRPr="00F65703">
        <w:rPr>
          <w:color w:val="222222"/>
          <w:highlight w:val="yellow"/>
          <w:shd w:val="clear" w:color="auto" w:fill="FFFFFF"/>
        </w:rPr>
        <w:t xml:space="preserve"> </w:t>
      </w:r>
      <w:r w:rsidRPr="00F65703">
        <w:rPr>
          <w:b/>
          <w:color w:val="222222"/>
          <w:highlight w:val="yellow"/>
          <w:shd w:val="clear" w:color="auto" w:fill="FFFFFF"/>
        </w:rPr>
        <w:t>Cruz G</w:t>
      </w:r>
      <w:r w:rsidRPr="00F65703">
        <w:rPr>
          <w:color w:val="222222"/>
          <w:highlight w:val="yellow"/>
          <w:shd w:val="clear" w:color="auto" w:fill="FFFFFF"/>
        </w:rPr>
        <w:t xml:space="preserve">*, Jaubert O, Lopez K, </w:t>
      </w:r>
      <w:proofErr w:type="spellStart"/>
      <w:r w:rsidRPr="00F65703">
        <w:rPr>
          <w:color w:val="222222"/>
          <w:highlight w:val="yellow"/>
          <w:shd w:val="clear" w:color="auto" w:fill="FFFFFF"/>
        </w:rPr>
        <w:t>Botnar</w:t>
      </w:r>
      <w:proofErr w:type="spellEnd"/>
      <w:r w:rsidRPr="00F65703">
        <w:rPr>
          <w:color w:val="222222"/>
          <w:highlight w:val="yellow"/>
          <w:shd w:val="clear" w:color="auto" w:fill="FFFFFF"/>
        </w:rPr>
        <w:t xml:space="preserve"> RM, Prieto C. High-dimensionality </w:t>
      </w:r>
      <w:proofErr w:type="spellStart"/>
      <w:r w:rsidRPr="00F65703">
        <w:rPr>
          <w:color w:val="222222"/>
          <w:highlight w:val="yellow"/>
          <w:shd w:val="clear" w:color="auto" w:fill="FFFFFF"/>
        </w:rPr>
        <w:t>undersampled</w:t>
      </w:r>
      <w:proofErr w:type="spellEnd"/>
      <w:r w:rsidRPr="00F65703">
        <w:rPr>
          <w:color w:val="222222"/>
          <w:highlight w:val="yellow"/>
          <w:shd w:val="clear" w:color="auto" w:fill="FFFFFF"/>
        </w:rPr>
        <w:t xml:space="preserve"> patch-based reconstruction (HD-PROST) for accelerated multi-contrast MRI.</w:t>
      </w:r>
      <w:r w:rsidR="00647A4F" w:rsidRPr="00F65703">
        <w:rPr>
          <w:color w:val="222222"/>
          <w:highlight w:val="yellow"/>
          <w:shd w:val="clear" w:color="auto" w:fill="FFFFFF"/>
        </w:rPr>
        <w:t xml:space="preserve"> Magnetic Resonance in Medicine</w:t>
      </w:r>
      <w:r w:rsidRPr="00F65703">
        <w:rPr>
          <w:color w:val="222222"/>
          <w:highlight w:val="yellow"/>
          <w:shd w:val="clear" w:color="auto" w:fill="FFFFFF"/>
        </w:rPr>
        <w:t>.</w:t>
      </w:r>
      <w:r w:rsidR="00647A4F" w:rsidRPr="00F65703">
        <w:rPr>
          <w:color w:val="222222"/>
          <w:highlight w:val="yellow"/>
          <w:shd w:val="clear" w:color="auto" w:fill="FFFFFF"/>
        </w:rPr>
        <w:t xml:space="preserve"> 81(6):3705-3719, 2019. PM30834594.</w:t>
      </w:r>
    </w:p>
    <w:p w14:paraId="26AA05CC" w14:textId="73D6A605" w:rsidR="00905A32" w:rsidRPr="00F65703" w:rsidRDefault="00905A32" w:rsidP="00EE57AC">
      <w:pPr>
        <w:pStyle w:val="ListParagraph"/>
        <w:numPr>
          <w:ilvl w:val="0"/>
          <w:numId w:val="8"/>
        </w:numPr>
        <w:tabs>
          <w:tab w:val="left" w:pos="1440"/>
          <w:tab w:val="left" w:pos="2880"/>
        </w:tabs>
        <w:spacing w:after="200" w:line="276" w:lineRule="auto"/>
        <w:ind w:left="360"/>
        <w:rPr>
          <w:highlight w:val="yellow"/>
        </w:rPr>
      </w:pPr>
      <w:proofErr w:type="spellStart"/>
      <w:r w:rsidRPr="00F65703">
        <w:rPr>
          <w:color w:val="222222"/>
          <w:highlight w:val="yellow"/>
          <w:shd w:val="clear" w:color="auto" w:fill="FFFFFF"/>
        </w:rPr>
        <w:t>Milotta</w:t>
      </w:r>
      <w:proofErr w:type="spellEnd"/>
      <w:r w:rsidRPr="00F65703">
        <w:rPr>
          <w:color w:val="222222"/>
          <w:highlight w:val="yellow"/>
          <w:shd w:val="clear" w:color="auto" w:fill="FFFFFF"/>
        </w:rPr>
        <w:t xml:space="preserve"> G, Ginami G, </w:t>
      </w:r>
      <w:r w:rsidRPr="00F65703">
        <w:rPr>
          <w:b/>
          <w:color w:val="222222"/>
          <w:highlight w:val="yellow"/>
          <w:shd w:val="clear" w:color="auto" w:fill="FFFFFF"/>
        </w:rPr>
        <w:t>Cruz G</w:t>
      </w:r>
      <w:r w:rsidRPr="00F65703">
        <w:rPr>
          <w:color w:val="222222"/>
          <w:highlight w:val="yellow"/>
          <w:shd w:val="clear" w:color="auto" w:fill="FFFFFF"/>
        </w:rPr>
        <w:t xml:space="preserve">, Neji R, Prieto C, </w:t>
      </w:r>
      <w:proofErr w:type="spellStart"/>
      <w:r w:rsidRPr="00F65703">
        <w:rPr>
          <w:color w:val="222222"/>
          <w:highlight w:val="yellow"/>
          <w:shd w:val="clear" w:color="auto" w:fill="FFFFFF"/>
        </w:rPr>
        <w:t>Botnar</w:t>
      </w:r>
      <w:proofErr w:type="spellEnd"/>
      <w:r w:rsidRPr="00F65703">
        <w:rPr>
          <w:color w:val="222222"/>
          <w:highlight w:val="yellow"/>
          <w:shd w:val="clear" w:color="auto" w:fill="FFFFFF"/>
        </w:rPr>
        <w:t xml:space="preserve"> RM. Simultaneous 3D whole-heart bright-blood and black blood imaging for cardiovascular anatomy and wall assessment with interleaved T2</w:t>
      </w:r>
      <w:r w:rsidR="009C332C" w:rsidRPr="00F65703">
        <w:rPr>
          <w:color w:val="222222"/>
          <w:highlight w:val="yellow"/>
          <w:shd w:val="clear" w:color="auto" w:fill="FFFFFF"/>
        </w:rPr>
        <w:t xml:space="preserve"> </w:t>
      </w:r>
      <w:r w:rsidRPr="00F65703">
        <w:rPr>
          <w:color w:val="222222"/>
          <w:highlight w:val="yellow"/>
          <w:shd w:val="clear" w:color="auto" w:fill="FFFFFF"/>
        </w:rPr>
        <w:t xml:space="preserve">prep-IR. </w:t>
      </w:r>
      <w:r w:rsidR="009C332C" w:rsidRPr="00F65703">
        <w:rPr>
          <w:color w:val="222222"/>
          <w:highlight w:val="yellow"/>
          <w:shd w:val="clear" w:color="auto" w:fill="FFFFFF"/>
        </w:rPr>
        <w:t>Magnetic Resonance in Medicine</w:t>
      </w:r>
      <w:r w:rsidRPr="00F65703">
        <w:rPr>
          <w:color w:val="222222"/>
          <w:highlight w:val="yellow"/>
          <w:shd w:val="clear" w:color="auto" w:fill="FFFFFF"/>
        </w:rPr>
        <w:t xml:space="preserve">. </w:t>
      </w:r>
      <w:r w:rsidR="009C332C" w:rsidRPr="00F65703">
        <w:rPr>
          <w:color w:val="222222"/>
          <w:highlight w:val="yellow"/>
          <w:shd w:val="clear" w:color="auto" w:fill="FFFFFF"/>
        </w:rPr>
        <w:t>82(1):312-325, 2019. PM30896049.</w:t>
      </w:r>
    </w:p>
    <w:p w14:paraId="63AD1D2D" w14:textId="25C6262C" w:rsidR="00905A32" w:rsidRPr="00F65703" w:rsidRDefault="00905A32" w:rsidP="00EE57AC">
      <w:pPr>
        <w:pStyle w:val="ListParagraph"/>
        <w:numPr>
          <w:ilvl w:val="0"/>
          <w:numId w:val="8"/>
        </w:numPr>
        <w:tabs>
          <w:tab w:val="left" w:pos="1440"/>
          <w:tab w:val="left" w:pos="2880"/>
        </w:tabs>
        <w:spacing w:after="200" w:line="276" w:lineRule="auto"/>
        <w:ind w:left="360"/>
        <w:rPr>
          <w:highlight w:val="yellow"/>
        </w:rPr>
      </w:pPr>
      <w:r w:rsidRPr="00F65703">
        <w:rPr>
          <w:color w:val="222222"/>
          <w:highlight w:val="yellow"/>
          <w:shd w:val="clear" w:color="auto" w:fill="FFFFFF"/>
        </w:rPr>
        <w:t xml:space="preserve">Vidya Shankar R, Roccia E, </w:t>
      </w:r>
      <w:r w:rsidRPr="00F65703">
        <w:rPr>
          <w:b/>
          <w:color w:val="222222"/>
          <w:highlight w:val="yellow"/>
          <w:shd w:val="clear" w:color="auto" w:fill="FFFFFF"/>
        </w:rPr>
        <w:t>Cruz G</w:t>
      </w:r>
      <w:r w:rsidRPr="00F65703">
        <w:rPr>
          <w:color w:val="222222"/>
          <w:highlight w:val="yellow"/>
          <w:shd w:val="clear" w:color="auto" w:fill="FFFFFF"/>
        </w:rPr>
        <w:t xml:space="preserve">, Neji R, </w:t>
      </w:r>
      <w:proofErr w:type="spellStart"/>
      <w:r w:rsidRPr="00F65703">
        <w:rPr>
          <w:color w:val="222222"/>
          <w:highlight w:val="yellow"/>
          <w:shd w:val="clear" w:color="auto" w:fill="FFFFFF"/>
        </w:rPr>
        <w:t>Botnar</w:t>
      </w:r>
      <w:proofErr w:type="spellEnd"/>
      <w:r w:rsidRPr="00F65703">
        <w:rPr>
          <w:color w:val="222222"/>
          <w:highlight w:val="yellow"/>
          <w:shd w:val="clear" w:color="auto" w:fill="FFFFFF"/>
        </w:rPr>
        <w:t xml:space="preserve"> R, </w:t>
      </w:r>
      <w:proofErr w:type="spellStart"/>
      <w:r w:rsidRPr="00F65703">
        <w:rPr>
          <w:color w:val="222222"/>
          <w:highlight w:val="yellow"/>
          <w:shd w:val="clear" w:color="auto" w:fill="FFFFFF"/>
        </w:rPr>
        <w:t>Prezzi</w:t>
      </w:r>
      <w:proofErr w:type="spellEnd"/>
      <w:r w:rsidRPr="00F65703">
        <w:rPr>
          <w:color w:val="222222"/>
          <w:highlight w:val="yellow"/>
          <w:shd w:val="clear" w:color="auto" w:fill="FFFFFF"/>
        </w:rPr>
        <w:t xml:space="preserve"> D, Goh V, Prieto C, </w:t>
      </w:r>
      <w:proofErr w:type="spellStart"/>
      <w:r w:rsidRPr="00F65703">
        <w:rPr>
          <w:color w:val="222222"/>
          <w:highlight w:val="yellow"/>
          <w:shd w:val="clear" w:color="auto" w:fill="FFFFFF"/>
        </w:rPr>
        <w:t>Dregely</w:t>
      </w:r>
      <w:proofErr w:type="spellEnd"/>
      <w:r w:rsidRPr="00F65703">
        <w:rPr>
          <w:color w:val="222222"/>
          <w:highlight w:val="yellow"/>
          <w:shd w:val="clear" w:color="auto" w:fill="FFFFFF"/>
        </w:rPr>
        <w:t xml:space="preserve"> I. Accelerated 3D T2</w:t>
      </w:r>
      <w:r w:rsidR="00EF2AA5" w:rsidRPr="00F65703">
        <w:rPr>
          <w:color w:val="222222"/>
          <w:highlight w:val="yellow"/>
          <w:shd w:val="clear" w:color="auto" w:fill="FFFFFF"/>
        </w:rPr>
        <w:t xml:space="preserve"> </w:t>
      </w:r>
      <w:r w:rsidRPr="00F65703">
        <w:rPr>
          <w:color w:val="222222"/>
          <w:highlight w:val="yellow"/>
          <w:shd w:val="clear" w:color="auto" w:fill="FFFFFF"/>
        </w:rPr>
        <w:t xml:space="preserve">w-imaging of the prostate with 1-millimeter isotropic resolution in less than 3 minutes. </w:t>
      </w:r>
      <w:r w:rsidR="00EF2AA5" w:rsidRPr="00F65703">
        <w:rPr>
          <w:color w:val="222222"/>
          <w:highlight w:val="yellow"/>
          <w:shd w:val="clear" w:color="auto" w:fill="FFFFFF"/>
        </w:rPr>
        <w:t>Magnetic Resonance in Medicine</w:t>
      </w:r>
      <w:r w:rsidRPr="00F65703">
        <w:rPr>
          <w:color w:val="222222"/>
          <w:highlight w:val="yellow"/>
          <w:shd w:val="clear" w:color="auto" w:fill="FFFFFF"/>
        </w:rPr>
        <w:t xml:space="preserve">. </w:t>
      </w:r>
      <w:r w:rsidR="00EF2AA5" w:rsidRPr="00F65703">
        <w:rPr>
          <w:color w:val="222222"/>
          <w:highlight w:val="yellow"/>
          <w:shd w:val="clear" w:color="auto" w:fill="FFFFFF"/>
        </w:rPr>
        <w:t>82(2):721-731, 2019. PM31006906</w:t>
      </w:r>
      <w:r w:rsidRPr="00F65703">
        <w:rPr>
          <w:color w:val="222222"/>
          <w:highlight w:val="yellow"/>
          <w:shd w:val="clear" w:color="auto" w:fill="FFFFFF"/>
        </w:rPr>
        <w:t>.</w:t>
      </w:r>
    </w:p>
    <w:p w14:paraId="03453ECA" w14:textId="1558DC6B" w:rsidR="00905A32" w:rsidRPr="002D1065" w:rsidRDefault="00905A32" w:rsidP="00EE57AC">
      <w:pPr>
        <w:pStyle w:val="ListParagraph"/>
        <w:numPr>
          <w:ilvl w:val="0"/>
          <w:numId w:val="8"/>
        </w:numPr>
        <w:tabs>
          <w:tab w:val="left" w:pos="1440"/>
          <w:tab w:val="left" w:pos="2880"/>
        </w:tabs>
        <w:spacing w:after="200" w:line="276" w:lineRule="auto"/>
        <w:ind w:left="360"/>
        <w:rPr>
          <w:highlight w:val="yellow"/>
        </w:rPr>
      </w:pPr>
      <w:r w:rsidRPr="002D1065">
        <w:rPr>
          <w:color w:val="222222"/>
          <w:highlight w:val="yellow"/>
          <w:shd w:val="clear" w:color="auto" w:fill="FFFFFF"/>
        </w:rPr>
        <w:t xml:space="preserve">Qi H, Jaubert O, Bustin A, </w:t>
      </w:r>
      <w:r w:rsidRPr="002D1065">
        <w:rPr>
          <w:b/>
          <w:color w:val="222222"/>
          <w:highlight w:val="yellow"/>
          <w:shd w:val="clear" w:color="auto" w:fill="FFFFFF"/>
        </w:rPr>
        <w:t>Cruz G</w:t>
      </w:r>
      <w:r w:rsidRPr="002D1065">
        <w:rPr>
          <w:color w:val="222222"/>
          <w:highlight w:val="yellow"/>
          <w:shd w:val="clear" w:color="auto" w:fill="FFFFFF"/>
        </w:rPr>
        <w:t xml:space="preserve">, Chen H, </w:t>
      </w:r>
      <w:proofErr w:type="spellStart"/>
      <w:r w:rsidRPr="002D1065">
        <w:rPr>
          <w:color w:val="222222"/>
          <w:highlight w:val="yellow"/>
          <w:shd w:val="clear" w:color="auto" w:fill="FFFFFF"/>
        </w:rPr>
        <w:t>Botnar</w:t>
      </w:r>
      <w:proofErr w:type="spellEnd"/>
      <w:r w:rsidRPr="002D1065">
        <w:rPr>
          <w:color w:val="222222"/>
          <w:highlight w:val="yellow"/>
          <w:shd w:val="clear" w:color="auto" w:fill="FFFFFF"/>
        </w:rPr>
        <w:t xml:space="preserve"> R, Prieto C. Free-running 3D whole heart myocardial T1 mapping with isotropic spatial resolution. </w:t>
      </w:r>
      <w:r w:rsidR="0027631C" w:rsidRPr="002D1065">
        <w:rPr>
          <w:color w:val="222222"/>
          <w:highlight w:val="yellow"/>
          <w:shd w:val="clear" w:color="auto" w:fill="FFFFFF"/>
        </w:rPr>
        <w:t>Magnetic Resonance in Medicine. 82(4):1331-1342, 2019. PM31099442</w:t>
      </w:r>
      <w:r w:rsidRPr="002D1065">
        <w:rPr>
          <w:color w:val="222222"/>
          <w:highlight w:val="yellow"/>
          <w:shd w:val="clear" w:color="auto" w:fill="FFFFFF"/>
        </w:rPr>
        <w:t>.</w:t>
      </w:r>
    </w:p>
    <w:p w14:paraId="12866D07" w14:textId="4FE769F9" w:rsidR="00905A32" w:rsidRPr="002D1065" w:rsidRDefault="00905A32" w:rsidP="00EE57AC">
      <w:pPr>
        <w:pStyle w:val="ListParagraph"/>
        <w:numPr>
          <w:ilvl w:val="0"/>
          <w:numId w:val="8"/>
        </w:numPr>
        <w:tabs>
          <w:tab w:val="left" w:pos="1440"/>
          <w:tab w:val="left" w:pos="2880"/>
        </w:tabs>
        <w:spacing w:after="200" w:line="276" w:lineRule="auto"/>
        <w:ind w:left="360"/>
        <w:rPr>
          <w:highlight w:val="yellow"/>
        </w:rPr>
      </w:pPr>
      <w:r w:rsidRPr="002D1065">
        <w:rPr>
          <w:color w:val="222222"/>
          <w:highlight w:val="yellow"/>
          <w:shd w:val="clear" w:color="auto" w:fill="FFFFFF"/>
        </w:rPr>
        <w:t xml:space="preserve">Munoz C, </w:t>
      </w:r>
      <w:r w:rsidRPr="002D1065">
        <w:rPr>
          <w:b/>
          <w:color w:val="222222"/>
          <w:highlight w:val="yellow"/>
          <w:shd w:val="clear" w:color="auto" w:fill="FFFFFF"/>
        </w:rPr>
        <w:t>Cruz G</w:t>
      </w:r>
      <w:r w:rsidRPr="002D1065">
        <w:rPr>
          <w:color w:val="222222"/>
          <w:highlight w:val="yellow"/>
          <w:shd w:val="clear" w:color="auto" w:fill="FFFFFF"/>
        </w:rPr>
        <w:t xml:space="preserve">, Neji R, </w:t>
      </w:r>
      <w:proofErr w:type="spellStart"/>
      <w:r w:rsidRPr="002D1065">
        <w:rPr>
          <w:color w:val="222222"/>
          <w:highlight w:val="yellow"/>
          <w:shd w:val="clear" w:color="auto" w:fill="FFFFFF"/>
        </w:rPr>
        <w:t>Botnar</w:t>
      </w:r>
      <w:proofErr w:type="spellEnd"/>
      <w:r w:rsidRPr="002D1065">
        <w:rPr>
          <w:color w:val="222222"/>
          <w:highlight w:val="yellow"/>
          <w:shd w:val="clear" w:color="auto" w:fill="FFFFFF"/>
        </w:rPr>
        <w:t xml:space="preserve"> RM, Prieto C. Motion corrected water/fat whole-heart coronary MR angiography with 100% respiratory efficiency. </w:t>
      </w:r>
      <w:r w:rsidR="0027631C" w:rsidRPr="002D1065">
        <w:rPr>
          <w:color w:val="222222"/>
          <w:highlight w:val="yellow"/>
          <w:shd w:val="clear" w:color="auto" w:fill="FFFFFF"/>
        </w:rPr>
        <w:t>Magnetic Resonance in Medicine</w:t>
      </w:r>
      <w:r w:rsidRPr="002D1065">
        <w:rPr>
          <w:color w:val="222222"/>
          <w:highlight w:val="yellow"/>
          <w:shd w:val="clear" w:color="auto" w:fill="FFFFFF"/>
        </w:rPr>
        <w:t>.</w:t>
      </w:r>
      <w:r w:rsidR="0027631C" w:rsidRPr="002D1065">
        <w:rPr>
          <w:color w:val="222222"/>
          <w:highlight w:val="yellow"/>
          <w:shd w:val="clear" w:color="auto" w:fill="FFFFFF"/>
        </w:rPr>
        <w:t>82(2):732-742, 2019. PM30927310</w:t>
      </w:r>
      <w:r w:rsidRPr="002D1065">
        <w:rPr>
          <w:color w:val="222222"/>
          <w:highlight w:val="yellow"/>
          <w:shd w:val="clear" w:color="auto" w:fill="FFFFFF"/>
        </w:rPr>
        <w:t>.</w:t>
      </w:r>
    </w:p>
    <w:p w14:paraId="64407D5C" w14:textId="0CDC8BAD" w:rsidR="007A5561" w:rsidRPr="002D1065" w:rsidRDefault="00905A32" w:rsidP="007A5561">
      <w:pPr>
        <w:pStyle w:val="ListParagraph"/>
        <w:keepNext/>
        <w:keepLines/>
        <w:numPr>
          <w:ilvl w:val="0"/>
          <w:numId w:val="8"/>
        </w:numPr>
        <w:tabs>
          <w:tab w:val="left" w:pos="1440"/>
          <w:tab w:val="left" w:pos="2880"/>
        </w:tabs>
        <w:spacing w:after="200" w:line="276" w:lineRule="auto"/>
        <w:ind w:left="360"/>
        <w:rPr>
          <w:highlight w:val="yellow"/>
        </w:rPr>
      </w:pPr>
      <w:proofErr w:type="spellStart"/>
      <w:r w:rsidRPr="002D1065">
        <w:rPr>
          <w:color w:val="222222"/>
          <w:highlight w:val="yellow"/>
          <w:shd w:val="clear" w:color="auto" w:fill="FFFFFF"/>
        </w:rPr>
        <w:lastRenderedPageBreak/>
        <w:t>Oksuz</w:t>
      </w:r>
      <w:proofErr w:type="spellEnd"/>
      <w:r w:rsidRPr="002D1065">
        <w:rPr>
          <w:color w:val="222222"/>
          <w:highlight w:val="yellow"/>
          <w:shd w:val="clear" w:color="auto" w:fill="FFFFFF"/>
        </w:rPr>
        <w:t xml:space="preserve"> I, </w:t>
      </w:r>
      <w:proofErr w:type="spellStart"/>
      <w:r w:rsidRPr="002D1065">
        <w:rPr>
          <w:color w:val="222222"/>
          <w:highlight w:val="yellow"/>
          <w:shd w:val="clear" w:color="auto" w:fill="FFFFFF"/>
        </w:rPr>
        <w:t>Ruijsink</w:t>
      </w:r>
      <w:proofErr w:type="spellEnd"/>
      <w:r w:rsidRPr="002D1065">
        <w:rPr>
          <w:color w:val="222222"/>
          <w:highlight w:val="yellow"/>
          <w:shd w:val="clear" w:color="auto" w:fill="FFFFFF"/>
        </w:rPr>
        <w:t xml:space="preserve"> B, Puyol-Antón E, Clough JR, </w:t>
      </w:r>
      <w:r w:rsidRPr="002D1065">
        <w:rPr>
          <w:b/>
          <w:color w:val="222222"/>
          <w:highlight w:val="yellow"/>
          <w:shd w:val="clear" w:color="auto" w:fill="FFFFFF"/>
        </w:rPr>
        <w:t>Cruz G</w:t>
      </w:r>
      <w:r w:rsidRPr="002D1065">
        <w:rPr>
          <w:color w:val="222222"/>
          <w:highlight w:val="yellow"/>
          <w:shd w:val="clear" w:color="auto" w:fill="FFFFFF"/>
        </w:rPr>
        <w:t xml:space="preserve">, Bustin A, Prieto C, </w:t>
      </w:r>
      <w:proofErr w:type="spellStart"/>
      <w:r w:rsidRPr="002D1065">
        <w:rPr>
          <w:color w:val="222222"/>
          <w:highlight w:val="yellow"/>
          <w:shd w:val="clear" w:color="auto" w:fill="FFFFFF"/>
        </w:rPr>
        <w:t>Botnar</w:t>
      </w:r>
      <w:proofErr w:type="spellEnd"/>
      <w:r w:rsidRPr="002D1065">
        <w:rPr>
          <w:color w:val="222222"/>
          <w:highlight w:val="yellow"/>
          <w:shd w:val="clear" w:color="auto" w:fill="FFFFFF"/>
        </w:rPr>
        <w:t xml:space="preserve"> R, Rueckert D, Schnabel JA, King AP. Automatic CNN-based detection of cardiac MR motion artefacts using k-space data augmentation and curriculum </w:t>
      </w:r>
      <w:r w:rsidRPr="002D1065">
        <w:rPr>
          <w:color w:val="000000" w:themeColor="text1"/>
          <w:highlight w:val="yellow"/>
          <w:shd w:val="clear" w:color="auto" w:fill="FFFFFF"/>
        </w:rPr>
        <w:t>learning. Med</w:t>
      </w:r>
      <w:r w:rsidR="009C332C" w:rsidRPr="002D1065">
        <w:rPr>
          <w:color w:val="000000" w:themeColor="text1"/>
          <w:highlight w:val="yellow"/>
          <w:shd w:val="clear" w:color="auto" w:fill="FFFFFF"/>
        </w:rPr>
        <w:t>ical</w:t>
      </w:r>
      <w:r w:rsidRPr="002D1065">
        <w:rPr>
          <w:color w:val="000000" w:themeColor="text1"/>
          <w:highlight w:val="yellow"/>
          <w:shd w:val="clear" w:color="auto" w:fill="FFFFFF"/>
        </w:rPr>
        <w:t xml:space="preserve"> Image Anal</w:t>
      </w:r>
      <w:r w:rsidR="009C332C" w:rsidRPr="002D1065">
        <w:rPr>
          <w:color w:val="000000" w:themeColor="text1"/>
          <w:highlight w:val="yellow"/>
          <w:shd w:val="clear" w:color="auto" w:fill="FFFFFF"/>
        </w:rPr>
        <w:t>ysis</w:t>
      </w:r>
      <w:r w:rsidRPr="002D1065">
        <w:rPr>
          <w:color w:val="000000" w:themeColor="text1"/>
          <w:highlight w:val="yellow"/>
          <w:shd w:val="clear" w:color="auto" w:fill="FFFFFF"/>
        </w:rPr>
        <w:t>.</w:t>
      </w:r>
      <w:r w:rsidR="009C332C" w:rsidRPr="002D1065">
        <w:rPr>
          <w:color w:val="000000" w:themeColor="text1"/>
          <w:highlight w:val="yellow"/>
          <w:shd w:val="clear" w:color="auto" w:fill="FFFFFF"/>
        </w:rPr>
        <w:t xml:space="preserve"> 55:136-147, </w:t>
      </w:r>
      <w:r w:rsidRPr="002D1065">
        <w:rPr>
          <w:color w:val="000000" w:themeColor="text1"/>
          <w:highlight w:val="yellow"/>
          <w:shd w:val="clear" w:color="auto" w:fill="FFFFFF"/>
        </w:rPr>
        <w:t>2019</w:t>
      </w:r>
      <w:r w:rsidR="009C332C" w:rsidRPr="002D1065">
        <w:rPr>
          <w:color w:val="000000" w:themeColor="text1"/>
          <w:highlight w:val="yellow"/>
          <w:shd w:val="clear" w:color="auto" w:fill="FFFFFF"/>
        </w:rPr>
        <w:t>. PM31055126.</w:t>
      </w:r>
    </w:p>
    <w:p w14:paraId="0402F132" w14:textId="2122D0E0" w:rsidR="00905A32" w:rsidRPr="006E7EBF" w:rsidRDefault="00905A32" w:rsidP="00EE57AC">
      <w:pPr>
        <w:pStyle w:val="ListParagraph"/>
        <w:numPr>
          <w:ilvl w:val="0"/>
          <w:numId w:val="8"/>
        </w:numPr>
        <w:tabs>
          <w:tab w:val="left" w:pos="1440"/>
          <w:tab w:val="left" w:pos="2880"/>
        </w:tabs>
        <w:spacing w:after="200" w:line="276" w:lineRule="auto"/>
        <w:ind w:left="360"/>
        <w:rPr>
          <w:highlight w:val="yellow"/>
        </w:rPr>
      </w:pPr>
      <w:r w:rsidRPr="006E7EBF">
        <w:rPr>
          <w:color w:val="222222"/>
          <w:highlight w:val="yellow"/>
          <w:shd w:val="clear" w:color="auto" w:fill="FFFFFF"/>
        </w:rPr>
        <w:t xml:space="preserve">Qi H, Bustin A, </w:t>
      </w:r>
      <w:r w:rsidRPr="006E7EBF">
        <w:rPr>
          <w:b/>
          <w:color w:val="222222"/>
          <w:highlight w:val="yellow"/>
          <w:shd w:val="clear" w:color="auto" w:fill="FFFFFF"/>
        </w:rPr>
        <w:t>Cruz G</w:t>
      </w:r>
      <w:r w:rsidRPr="006E7EBF">
        <w:rPr>
          <w:color w:val="222222"/>
          <w:highlight w:val="yellow"/>
          <w:shd w:val="clear" w:color="auto" w:fill="FFFFFF"/>
        </w:rPr>
        <w:t xml:space="preserve">, Jaubert O, Chen H, </w:t>
      </w:r>
      <w:proofErr w:type="spellStart"/>
      <w:r w:rsidRPr="006E7EBF">
        <w:rPr>
          <w:color w:val="222222"/>
          <w:highlight w:val="yellow"/>
          <w:shd w:val="clear" w:color="auto" w:fill="FFFFFF"/>
        </w:rPr>
        <w:t>Botnar</w:t>
      </w:r>
      <w:proofErr w:type="spellEnd"/>
      <w:r w:rsidRPr="006E7EBF">
        <w:rPr>
          <w:color w:val="222222"/>
          <w:highlight w:val="yellow"/>
          <w:shd w:val="clear" w:color="auto" w:fill="FFFFFF"/>
        </w:rPr>
        <w:t xml:space="preserve"> RM, Prieto C. Free-running simultaneous myocardial T1/T2 mapping and cine imaging with 3D whole-heart coverage and isotropic spatial resolution. M</w:t>
      </w:r>
      <w:r w:rsidR="0027631C" w:rsidRPr="006E7EBF">
        <w:rPr>
          <w:color w:val="222222"/>
          <w:highlight w:val="yellow"/>
          <w:shd w:val="clear" w:color="auto" w:fill="FFFFFF"/>
        </w:rPr>
        <w:t xml:space="preserve">agnetic </w:t>
      </w:r>
      <w:r w:rsidRPr="006E7EBF">
        <w:rPr>
          <w:color w:val="222222"/>
          <w:highlight w:val="yellow"/>
          <w:shd w:val="clear" w:color="auto" w:fill="FFFFFF"/>
        </w:rPr>
        <w:t>R</w:t>
      </w:r>
      <w:r w:rsidR="0027631C" w:rsidRPr="006E7EBF">
        <w:rPr>
          <w:color w:val="222222"/>
          <w:highlight w:val="yellow"/>
          <w:shd w:val="clear" w:color="auto" w:fill="FFFFFF"/>
        </w:rPr>
        <w:t xml:space="preserve">esonance </w:t>
      </w:r>
      <w:r w:rsidRPr="006E7EBF">
        <w:rPr>
          <w:color w:val="222222"/>
          <w:highlight w:val="yellow"/>
          <w:shd w:val="clear" w:color="auto" w:fill="FFFFFF"/>
        </w:rPr>
        <w:t>I</w:t>
      </w:r>
      <w:r w:rsidR="0027631C" w:rsidRPr="006E7EBF">
        <w:rPr>
          <w:color w:val="222222"/>
          <w:highlight w:val="yellow"/>
          <w:shd w:val="clear" w:color="auto" w:fill="FFFFFF"/>
        </w:rPr>
        <w:t>maging</w:t>
      </w:r>
      <w:r w:rsidRPr="006E7EBF">
        <w:rPr>
          <w:color w:val="222222"/>
          <w:highlight w:val="yellow"/>
          <w:shd w:val="clear" w:color="auto" w:fill="FFFFFF"/>
        </w:rPr>
        <w:t xml:space="preserve">. </w:t>
      </w:r>
      <w:r w:rsidR="0027631C" w:rsidRPr="006E7EBF">
        <w:rPr>
          <w:color w:val="222222"/>
          <w:highlight w:val="yellow"/>
          <w:shd w:val="clear" w:color="auto" w:fill="FFFFFF"/>
        </w:rPr>
        <w:t>63:159-169, 2019. PM31425810</w:t>
      </w:r>
      <w:r w:rsidRPr="006E7EBF">
        <w:rPr>
          <w:color w:val="222222"/>
          <w:highlight w:val="yellow"/>
          <w:shd w:val="clear" w:color="auto" w:fill="FFFFFF"/>
        </w:rPr>
        <w:t>.</w:t>
      </w:r>
    </w:p>
    <w:p w14:paraId="7C23DA18" w14:textId="409E781A" w:rsidR="00905A32" w:rsidRPr="006E7EBF" w:rsidRDefault="00905A32" w:rsidP="00EE57AC">
      <w:pPr>
        <w:pStyle w:val="ListParagraph"/>
        <w:numPr>
          <w:ilvl w:val="0"/>
          <w:numId w:val="8"/>
        </w:numPr>
        <w:tabs>
          <w:tab w:val="left" w:pos="1440"/>
          <w:tab w:val="left" w:pos="2880"/>
        </w:tabs>
        <w:spacing w:after="200" w:line="276" w:lineRule="auto"/>
        <w:ind w:left="360"/>
        <w:rPr>
          <w:highlight w:val="yellow"/>
        </w:rPr>
      </w:pPr>
      <w:bookmarkStart w:id="15" w:name="_Hlk93660465"/>
      <w:r w:rsidRPr="006E7EBF">
        <w:rPr>
          <w:color w:val="222222"/>
          <w:highlight w:val="yellow"/>
          <w:shd w:val="clear" w:color="auto" w:fill="FFFFFF"/>
        </w:rPr>
        <w:t xml:space="preserve">Roccia E, Vidya Shankar R, Neji R, </w:t>
      </w:r>
      <w:r w:rsidRPr="006E7EBF">
        <w:rPr>
          <w:b/>
          <w:color w:val="222222"/>
          <w:highlight w:val="yellow"/>
          <w:shd w:val="clear" w:color="auto" w:fill="FFFFFF"/>
        </w:rPr>
        <w:t>Cruz G</w:t>
      </w:r>
      <w:r w:rsidRPr="006E7EBF">
        <w:rPr>
          <w:color w:val="222222"/>
          <w:highlight w:val="yellow"/>
          <w:shd w:val="clear" w:color="auto" w:fill="FFFFFF"/>
        </w:rPr>
        <w:t xml:space="preserve">, Munoz C, </w:t>
      </w:r>
      <w:proofErr w:type="spellStart"/>
      <w:r w:rsidRPr="006E7EBF">
        <w:rPr>
          <w:color w:val="222222"/>
          <w:highlight w:val="yellow"/>
          <w:shd w:val="clear" w:color="auto" w:fill="FFFFFF"/>
        </w:rPr>
        <w:t>Botnar</w:t>
      </w:r>
      <w:proofErr w:type="spellEnd"/>
      <w:r w:rsidRPr="006E7EBF">
        <w:rPr>
          <w:color w:val="222222"/>
          <w:highlight w:val="yellow"/>
          <w:shd w:val="clear" w:color="auto" w:fill="FFFFFF"/>
        </w:rPr>
        <w:t xml:space="preserve"> R, Goh V, Prieto C, </w:t>
      </w:r>
      <w:proofErr w:type="spellStart"/>
      <w:r w:rsidRPr="006E7EBF">
        <w:rPr>
          <w:color w:val="222222"/>
          <w:highlight w:val="yellow"/>
          <w:shd w:val="clear" w:color="auto" w:fill="FFFFFF"/>
        </w:rPr>
        <w:t>Dregely</w:t>
      </w:r>
      <w:proofErr w:type="spellEnd"/>
      <w:r w:rsidRPr="006E7EBF">
        <w:rPr>
          <w:color w:val="222222"/>
          <w:highlight w:val="yellow"/>
          <w:shd w:val="clear" w:color="auto" w:fill="FFFFFF"/>
        </w:rPr>
        <w:t xml:space="preserve"> I. Accelerated 3D T2 mapping with dictionary-based matching for prostate imaging. </w:t>
      </w:r>
      <w:r w:rsidR="00EF2AA5" w:rsidRPr="006E7EBF">
        <w:rPr>
          <w:color w:val="222222"/>
          <w:highlight w:val="yellow"/>
          <w:shd w:val="clear" w:color="auto" w:fill="FFFFFF"/>
        </w:rPr>
        <w:t>Magnetic Resonance in Medicine</w:t>
      </w:r>
      <w:r w:rsidRPr="006E7EBF">
        <w:rPr>
          <w:color w:val="222222"/>
          <w:highlight w:val="yellow"/>
          <w:shd w:val="clear" w:color="auto" w:fill="FFFFFF"/>
        </w:rPr>
        <w:t>.</w:t>
      </w:r>
      <w:r w:rsidR="00EF2AA5" w:rsidRPr="006E7EBF">
        <w:rPr>
          <w:color w:val="222222"/>
          <w:highlight w:val="yellow"/>
          <w:shd w:val="clear" w:color="auto" w:fill="FFFFFF"/>
        </w:rPr>
        <w:t xml:space="preserve"> 81(3):1795-1805, 2019. PM30368900.</w:t>
      </w:r>
    </w:p>
    <w:bookmarkEnd w:id="15"/>
    <w:p w14:paraId="0672CA67" w14:textId="07B9908F" w:rsidR="00905A32" w:rsidRPr="006E7EBF" w:rsidRDefault="00905A32" w:rsidP="00EE57AC">
      <w:pPr>
        <w:pStyle w:val="ListParagraph"/>
        <w:numPr>
          <w:ilvl w:val="0"/>
          <w:numId w:val="8"/>
        </w:numPr>
        <w:tabs>
          <w:tab w:val="left" w:pos="1440"/>
          <w:tab w:val="left" w:pos="2880"/>
        </w:tabs>
        <w:spacing w:after="200" w:line="276" w:lineRule="auto"/>
        <w:ind w:left="360"/>
        <w:rPr>
          <w:highlight w:val="yellow"/>
        </w:rPr>
      </w:pPr>
      <w:r w:rsidRPr="006E7EBF">
        <w:rPr>
          <w:color w:val="222222"/>
          <w:highlight w:val="yellow"/>
          <w:shd w:val="clear" w:color="auto" w:fill="FFFFFF"/>
        </w:rPr>
        <w:t xml:space="preserve">Bustin A, Ginami G, </w:t>
      </w:r>
      <w:r w:rsidRPr="006E7EBF">
        <w:rPr>
          <w:b/>
          <w:color w:val="222222"/>
          <w:highlight w:val="yellow"/>
          <w:shd w:val="clear" w:color="auto" w:fill="FFFFFF"/>
        </w:rPr>
        <w:t>Cruz G</w:t>
      </w:r>
      <w:r w:rsidRPr="006E7EBF">
        <w:rPr>
          <w:color w:val="222222"/>
          <w:highlight w:val="yellow"/>
          <w:shd w:val="clear" w:color="auto" w:fill="FFFFFF"/>
        </w:rPr>
        <w:t xml:space="preserve">, Correia T, Ismail TF, Rashid I, Neji R, </w:t>
      </w:r>
      <w:proofErr w:type="spellStart"/>
      <w:r w:rsidRPr="006E7EBF">
        <w:rPr>
          <w:color w:val="222222"/>
          <w:highlight w:val="yellow"/>
          <w:shd w:val="clear" w:color="auto" w:fill="FFFFFF"/>
        </w:rPr>
        <w:t>Botnar</w:t>
      </w:r>
      <w:proofErr w:type="spellEnd"/>
      <w:r w:rsidRPr="006E7EBF">
        <w:rPr>
          <w:color w:val="222222"/>
          <w:highlight w:val="yellow"/>
          <w:shd w:val="clear" w:color="auto" w:fill="FFFFFF"/>
        </w:rPr>
        <w:t xml:space="preserve"> RM, Prieto C. Five-minute whole-heart coronary MRA with sub-millimeter isotropic resolution, 100% respiratory scan efficiency, and 3D-PROST reconstruction. </w:t>
      </w:r>
      <w:r w:rsidR="001D3825" w:rsidRPr="006E7EBF">
        <w:rPr>
          <w:color w:val="222222"/>
          <w:highlight w:val="yellow"/>
          <w:shd w:val="clear" w:color="auto" w:fill="FFFFFF"/>
        </w:rPr>
        <w:t>Magnetic Resonance in Medicine</w:t>
      </w:r>
      <w:r w:rsidRPr="006E7EBF">
        <w:rPr>
          <w:color w:val="222222"/>
          <w:highlight w:val="yellow"/>
          <w:shd w:val="clear" w:color="auto" w:fill="FFFFFF"/>
        </w:rPr>
        <w:t>.</w:t>
      </w:r>
      <w:r w:rsidR="001D3825" w:rsidRPr="006E7EBF">
        <w:rPr>
          <w:color w:val="222222"/>
          <w:highlight w:val="yellow"/>
          <w:shd w:val="clear" w:color="auto" w:fill="FFFFFF"/>
        </w:rPr>
        <w:t xml:space="preserve"> 81(1):102-115, 2019. PM30058252.</w:t>
      </w:r>
    </w:p>
    <w:p w14:paraId="25269B9B" w14:textId="77777777" w:rsidR="008463D9" w:rsidRPr="006E7EBF" w:rsidRDefault="008463D9" w:rsidP="00EE57AC">
      <w:pPr>
        <w:pStyle w:val="ListParagraph"/>
        <w:numPr>
          <w:ilvl w:val="0"/>
          <w:numId w:val="8"/>
        </w:numPr>
        <w:tabs>
          <w:tab w:val="left" w:pos="1440"/>
          <w:tab w:val="left" w:pos="2880"/>
        </w:tabs>
        <w:spacing w:after="200" w:line="276" w:lineRule="auto"/>
        <w:ind w:left="360"/>
        <w:rPr>
          <w:highlight w:val="yellow"/>
        </w:rPr>
      </w:pPr>
      <w:r w:rsidRPr="006E7EBF">
        <w:rPr>
          <w:b/>
          <w:color w:val="222222"/>
          <w:highlight w:val="yellow"/>
          <w:shd w:val="clear" w:color="auto" w:fill="FFFFFF"/>
        </w:rPr>
        <w:t>Cruz G</w:t>
      </w:r>
      <w:r w:rsidRPr="006E7EBF">
        <w:rPr>
          <w:color w:val="222222"/>
          <w:highlight w:val="yellow"/>
          <w:shd w:val="clear" w:color="auto" w:fill="FFFFFF"/>
        </w:rPr>
        <w:t xml:space="preserve">, Jaubert O, </w:t>
      </w:r>
      <w:proofErr w:type="spellStart"/>
      <w:r w:rsidRPr="006E7EBF">
        <w:rPr>
          <w:color w:val="222222"/>
          <w:highlight w:val="yellow"/>
          <w:shd w:val="clear" w:color="auto" w:fill="FFFFFF"/>
        </w:rPr>
        <w:t>Botnar</w:t>
      </w:r>
      <w:proofErr w:type="spellEnd"/>
      <w:r w:rsidRPr="006E7EBF">
        <w:rPr>
          <w:color w:val="222222"/>
          <w:highlight w:val="yellow"/>
          <w:shd w:val="clear" w:color="auto" w:fill="FFFFFF"/>
        </w:rPr>
        <w:t xml:space="preserve"> RM, Prieto C. Cardiac Magnetic Resonance Fingerprinting: Technical Developments and Initial Clinical Validation. Current Cardiology Reports. 21(9):91, 2019. PM31352620.</w:t>
      </w:r>
    </w:p>
    <w:p w14:paraId="7DA705C6" w14:textId="5DEB4501" w:rsidR="00EA4659" w:rsidRPr="00A71864" w:rsidRDefault="00EA4659"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A71864">
        <w:rPr>
          <w:color w:val="222222"/>
          <w:highlight w:val="yellow"/>
          <w:shd w:val="clear" w:color="auto" w:fill="FFFFFF"/>
        </w:rPr>
        <w:t xml:space="preserve">Jaubert O, Arrieta C, </w:t>
      </w:r>
      <w:r w:rsidRPr="00A71864">
        <w:rPr>
          <w:b/>
          <w:color w:val="222222"/>
          <w:highlight w:val="yellow"/>
          <w:shd w:val="clear" w:color="auto" w:fill="FFFFFF"/>
        </w:rPr>
        <w:t>Cruz G</w:t>
      </w:r>
      <w:r w:rsidRPr="00A71864">
        <w:rPr>
          <w:color w:val="222222"/>
          <w:highlight w:val="yellow"/>
          <w:shd w:val="clear" w:color="auto" w:fill="FFFFFF"/>
        </w:rPr>
        <w:t xml:space="preserve">, Bustin A, Schneider T, Georgiopoulos G, Masci PG, Sing‐Long C, </w:t>
      </w:r>
      <w:proofErr w:type="spellStart"/>
      <w:r w:rsidRPr="00A71864">
        <w:rPr>
          <w:color w:val="222222"/>
          <w:highlight w:val="yellow"/>
          <w:shd w:val="clear" w:color="auto" w:fill="FFFFFF"/>
        </w:rPr>
        <w:t>Botnar</w:t>
      </w:r>
      <w:proofErr w:type="spellEnd"/>
      <w:r w:rsidRPr="00A71864">
        <w:rPr>
          <w:color w:val="222222"/>
          <w:highlight w:val="yellow"/>
          <w:shd w:val="clear" w:color="auto" w:fill="FFFFFF"/>
        </w:rPr>
        <w:t xml:space="preserve"> RM, Prieto C. Multi‐parametric liver tissue characterization using MR fingerprinting: Simultaneous T1, T2, T2*, and fat fraction mapping. Magnetic Resonance in Medicine. 84(5):2625-2635, 2020. PM32406125.</w:t>
      </w:r>
    </w:p>
    <w:p w14:paraId="74EB6CA0" w14:textId="232AA9B0" w:rsidR="008463D9" w:rsidRPr="006E7EBF" w:rsidRDefault="00310F11" w:rsidP="003C532C">
      <w:pPr>
        <w:pStyle w:val="ListParagraph"/>
        <w:numPr>
          <w:ilvl w:val="0"/>
          <w:numId w:val="8"/>
        </w:numPr>
        <w:tabs>
          <w:tab w:val="left" w:pos="1440"/>
          <w:tab w:val="left" w:pos="2880"/>
        </w:tabs>
        <w:spacing w:after="200" w:line="276" w:lineRule="auto"/>
        <w:ind w:left="360"/>
        <w:rPr>
          <w:highlight w:val="yellow"/>
        </w:rPr>
      </w:pPr>
      <w:r w:rsidRPr="006E7EBF">
        <w:rPr>
          <w:color w:val="222222"/>
          <w:highlight w:val="yellow"/>
          <w:shd w:val="clear" w:color="auto" w:fill="FFFFFF"/>
        </w:rPr>
        <w:t xml:space="preserve">Clough J, Balfour DR, </w:t>
      </w:r>
      <w:r w:rsidRPr="006E7EBF">
        <w:rPr>
          <w:b/>
          <w:color w:val="222222"/>
          <w:highlight w:val="yellow"/>
          <w:shd w:val="clear" w:color="auto" w:fill="FFFFFF"/>
        </w:rPr>
        <w:t>Cruz G</w:t>
      </w:r>
      <w:r w:rsidRPr="006E7EBF">
        <w:rPr>
          <w:color w:val="222222"/>
          <w:highlight w:val="yellow"/>
          <w:shd w:val="clear" w:color="auto" w:fill="FFFFFF"/>
        </w:rPr>
        <w:t>, Marsden P, Prieto C, Reader A, King A. Weighted Manifold Alignment using Wave Kernel Signatures for Aligning Medical Image Datasets. IEEE Transactions on Pattern Analysis and Machine Intelligence. 42(4):988-997, 2020. PM30629492</w:t>
      </w:r>
    </w:p>
    <w:p w14:paraId="31E651C9" w14:textId="77777777" w:rsidR="0090359B" w:rsidRPr="006E7EBF"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proofErr w:type="spellStart"/>
      <w:r w:rsidRPr="006E7EBF">
        <w:rPr>
          <w:color w:val="222222"/>
          <w:highlight w:val="yellow"/>
          <w:shd w:val="clear" w:color="auto" w:fill="FFFFFF"/>
        </w:rPr>
        <w:t>Oksuz</w:t>
      </w:r>
      <w:proofErr w:type="spellEnd"/>
      <w:r w:rsidRPr="006E7EBF">
        <w:rPr>
          <w:color w:val="222222"/>
          <w:highlight w:val="yellow"/>
          <w:shd w:val="clear" w:color="auto" w:fill="FFFFFF"/>
        </w:rPr>
        <w:t xml:space="preserve"> I, Clough JR, </w:t>
      </w:r>
      <w:proofErr w:type="spellStart"/>
      <w:r w:rsidRPr="006E7EBF">
        <w:rPr>
          <w:color w:val="222222"/>
          <w:highlight w:val="yellow"/>
          <w:shd w:val="clear" w:color="auto" w:fill="FFFFFF"/>
        </w:rPr>
        <w:t>Ruijsink</w:t>
      </w:r>
      <w:proofErr w:type="spellEnd"/>
      <w:r w:rsidRPr="006E7EBF">
        <w:rPr>
          <w:color w:val="222222"/>
          <w:highlight w:val="yellow"/>
          <w:shd w:val="clear" w:color="auto" w:fill="FFFFFF"/>
        </w:rPr>
        <w:t xml:space="preserve"> B, Anton EP, Bustin A, </w:t>
      </w:r>
      <w:r w:rsidRPr="006E7EBF">
        <w:rPr>
          <w:b/>
          <w:color w:val="222222"/>
          <w:highlight w:val="yellow"/>
          <w:shd w:val="clear" w:color="auto" w:fill="FFFFFF"/>
        </w:rPr>
        <w:t>Cruz G</w:t>
      </w:r>
      <w:r w:rsidRPr="006E7EBF">
        <w:rPr>
          <w:color w:val="222222"/>
          <w:highlight w:val="yellow"/>
          <w:shd w:val="clear" w:color="auto" w:fill="FFFFFF"/>
        </w:rPr>
        <w:t>, Prieto C, King AP, Schnabel JA. Deep Learning-Based Detection and Correction of Cardiac MR Motion Artefacts During Reconstruction for High-Quality Segmentation. IEEE Transactions on Medical Imaging. 39(12):4001-4010, 2020. PM32746141.</w:t>
      </w:r>
    </w:p>
    <w:p w14:paraId="6BDC64BB" w14:textId="77777777" w:rsidR="0090359B" w:rsidRPr="006E7EBF"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6E7EBF">
        <w:rPr>
          <w:b/>
          <w:color w:val="000000" w:themeColor="text1"/>
          <w:highlight w:val="yellow"/>
        </w:rPr>
        <w:t>Cruz G</w:t>
      </w:r>
      <w:r w:rsidRPr="006E7EBF">
        <w:rPr>
          <w:color w:val="000000" w:themeColor="text1"/>
          <w:highlight w:val="yellow"/>
        </w:rPr>
        <w:t xml:space="preserve">, Jaubert O, Qi H, Bustin A, </w:t>
      </w:r>
      <w:proofErr w:type="spellStart"/>
      <w:r w:rsidRPr="006E7EBF">
        <w:rPr>
          <w:color w:val="000000" w:themeColor="text1"/>
          <w:highlight w:val="yellow"/>
        </w:rPr>
        <w:t>Milotta</w:t>
      </w:r>
      <w:proofErr w:type="spellEnd"/>
      <w:r w:rsidRPr="006E7EBF">
        <w:rPr>
          <w:color w:val="000000" w:themeColor="text1"/>
          <w:highlight w:val="yellow"/>
        </w:rPr>
        <w:t xml:space="preserve"> G, Schneider T, Koken P, Doneva M, </w:t>
      </w:r>
      <w:proofErr w:type="spellStart"/>
      <w:r w:rsidRPr="006E7EBF">
        <w:rPr>
          <w:color w:val="000000" w:themeColor="text1"/>
          <w:highlight w:val="yellow"/>
        </w:rPr>
        <w:t>Botnar</w:t>
      </w:r>
      <w:proofErr w:type="spellEnd"/>
      <w:r w:rsidRPr="006E7EBF">
        <w:rPr>
          <w:color w:val="000000" w:themeColor="text1"/>
          <w:highlight w:val="yellow"/>
        </w:rPr>
        <w:t xml:space="preserve"> RM, Prieto C. 3D Free-breathing Cardiac Magnetic Resonance Fingerprinting. </w:t>
      </w:r>
      <w:r w:rsidRPr="006E7EBF">
        <w:rPr>
          <w:color w:val="222222"/>
          <w:highlight w:val="yellow"/>
          <w:shd w:val="clear" w:color="auto" w:fill="FFFFFF"/>
        </w:rPr>
        <w:t>NMR in Biomedicine. 33(10:e4370, 2020. PM32696590.</w:t>
      </w:r>
    </w:p>
    <w:p w14:paraId="01115C8A" w14:textId="77777777" w:rsidR="0090359B" w:rsidRPr="006E7EBF"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6E7EBF">
        <w:rPr>
          <w:color w:val="222222"/>
          <w:highlight w:val="yellow"/>
          <w:shd w:val="clear" w:color="auto" w:fill="FFFFFF"/>
        </w:rPr>
        <w:t xml:space="preserve">Jaubert O, </w:t>
      </w:r>
      <w:r w:rsidRPr="006E7EBF">
        <w:rPr>
          <w:b/>
          <w:color w:val="222222"/>
          <w:highlight w:val="yellow"/>
          <w:shd w:val="clear" w:color="auto" w:fill="FFFFFF"/>
        </w:rPr>
        <w:t>Cruz G</w:t>
      </w:r>
      <w:r w:rsidRPr="006E7EBF">
        <w:rPr>
          <w:color w:val="222222"/>
          <w:highlight w:val="yellow"/>
          <w:shd w:val="clear" w:color="auto" w:fill="FFFFFF"/>
        </w:rPr>
        <w:t xml:space="preserve">, Bustin A, Schneider T, Lavin B, Koken P, </w:t>
      </w:r>
      <w:proofErr w:type="spellStart"/>
      <w:r w:rsidRPr="006E7EBF">
        <w:rPr>
          <w:color w:val="222222"/>
          <w:highlight w:val="yellow"/>
          <w:shd w:val="clear" w:color="auto" w:fill="FFFFFF"/>
        </w:rPr>
        <w:t>Hajhosseiny</w:t>
      </w:r>
      <w:proofErr w:type="spellEnd"/>
      <w:r w:rsidRPr="006E7EBF">
        <w:rPr>
          <w:color w:val="222222"/>
          <w:highlight w:val="yellow"/>
          <w:shd w:val="clear" w:color="auto" w:fill="FFFFFF"/>
        </w:rPr>
        <w:t xml:space="preserve"> R, Doneva M, Rueckert D, </w:t>
      </w:r>
      <w:proofErr w:type="spellStart"/>
      <w:r w:rsidRPr="006E7EBF">
        <w:rPr>
          <w:color w:val="222222"/>
          <w:highlight w:val="yellow"/>
          <w:shd w:val="clear" w:color="auto" w:fill="FFFFFF"/>
        </w:rPr>
        <w:t>Botnar</w:t>
      </w:r>
      <w:proofErr w:type="spellEnd"/>
      <w:r w:rsidRPr="006E7EBF">
        <w:rPr>
          <w:color w:val="222222"/>
          <w:highlight w:val="yellow"/>
          <w:shd w:val="clear" w:color="auto" w:fill="FFFFFF"/>
        </w:rPr>
        <w:t xml:space="preserve"> RM, Prieto C. Water–fat Dixon cardiac magnetic resonance fingerprinting. Magnetic Resonance in Medicine. 83(6):2107-2123, 2020. PM31736146.</w:t>
      </w:r>
    </w:p>
    <w:p w14:paraId="1217BE54" w14:textId="77777777" w:rsidR="0090359B" w:rsidRPr="00212E91"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212E91">
        <w:rPr>
          <w:rStyle w:val="markrjmfedax3"/>
          <w:color w:val="201F1E"/>
          <w:highlight w:val="yellow"/>
          <w:bdr w:val="none" w:sz="0" w:space="0" w:color="auto" w:frame="1"/>
          <w:shd w:val="clear" w:color="auto" w:fill="FFFFFF"/>
        </w:rPr>
        <w:t>Bustin A</w:t>
      </w:r>
      <w:r w:rsidRPr="00212E91">
        <w:rPr>
          <w:color w:val="201F1E"/>
          <w:highlight w:val="yellow"/>
          <w:shd w:val="clear" w:color="auto" w:fill="FFFFFF"/>
        </w:rPr>
        <w:t xml:space="preserve">, Rashid I; </w:t>
      </w:r>
      <w:r w:rsidRPr="00212E91">
        <w:rPr>
          <w:b/>
          <w:color w:val="201F1E"/>
          <w:highlight w:val="yellow"/>
          <w:shd w:val="clear" w:color="auto" w:fill="FFFFFF"/>
        </w:rPr>
        <w:t>Cruz G</w:t>
      </w:r>
      <w:r w:rsidRPr="00212E91">
        <w:rPr>
          <w:color w:val="201F1E"/>
          <w:highlight w:val="yellow"/>
          <w:shd w:val="clear" w:color="auto" w:fill="FFFFFF"/>
        </w:rPr>
        <w:t xml:space="preserve">; </w:t>
      </w:r>
      <w:proofErr w:type="spellStart"/>
      <w:r w:rsidRPr="00212E91">
        <w:rPr>
          <w:color w:val="201F1E"/>
          <w:highlight w:val="yellow"/>
          <w:shd w:val="clear" w:color="auto" w:fill="FFFFFF"/>
        </w:rPr>
        <w:t>Hajhosseiny</w:t>
      </w:r>
      <w:proofErr w:type="spellEnd"/>
      <w:r w:rsidRPr="00212E91">
        <w:rPr>
          <w:color w:val="201F1E"/>
          <w:highlight w:val="yellow"/>
          <w:shd w:val="clear" w:color="auto" w:fill="FFFFFF"/>
        </w:rPr>
        <w:t xml:space="preserve"> R; Correia T; Neji R; Rajani R; Ismail T; </w:t>
      </w:r>
      <w:proofErr w:type="spellStart"/>
      <w:r w:rsidRPr="00212E91">
        <w:rPr>
          <w:color w:val="201F1E"/>
          <w:highlight w:val="yellow"/>
          <w:shd w:val="clear" w:color="auto" w:fill="FFFFFF"/>
        </w:rPr>
        <w:t>Botnar</w:t>
      </w:r>
      <w:proofErr w:type="spellEnd"/>
      <w:r w:rsidRPr="00212E91">
        <w:rPr>
          <w:color w:val="201F1E"/>
          <w:highlight w:val="yellow"/>
          <w:shd w:val="clear" w:color="auto" w:fill="FFFFFF"/>
        </w:rPr>
        <w:t xml:space="preserve"> R; Prieto C. 3D whole-heart isotropic sub-millimeter resolution coronary magnetic resonance angiography with non-rigid motion-compensated PROST. Journal of Cardiovascular Magnetic Resonance. 99(1):24, 2020. PM32299445.</w:t>
      </w:r>
    </w:p>
    <w:p w14:paraId="33ED45BA" w14:textId="77777777" w:rsidR="0090359B" w:rsidRPr="00212E91"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proofErr w:type="spellStart"/>
      <w:r w:rsidRPr="00212E91">
        <w:rPr>
          <w:color w:val="222222"/>
          <w:highlight w:val="yellow"/>
          <w:shd w:val="clear" w:color="auto" w:fill="FFFFFF"/>
        </w:rPr>
        <w:lastRenderedPageBreak/>
        <w:t>Nordio</w:t>
      </w:r>
      <w:proofErr w:type="spellEnd"/>
      <w:r w:rsidRPr="00212E91">
        <w:rPr>
          <w:color w:val="222222"/>
          <w:highlight w:val="yellow"/>
          <w:shd w:val="clear" w:color="auto" w:fill="FFFFFF"/>
        </w:rPr>
        <w:t xml:space="preserve"> G, Schneider T, </w:t>
      </w:r>
      <w:r w:rsidRPr="00212E91">
        <w:rPr>
          <w:b/>
          <w:color w:val="222222"/>
          <w:highlight w:val="yellow"/>
          <w:shd w:val="clear" w:color="auto" w:fill="FFFFFF"/>
        </w:rPr>
        <w:t>Cruz G</w:t>
      </w:r>
      <w:r w:rsidRPr="00212E91">
        <w:rPr>
          <w:color w:val="222222"/>
          <w:highlight w:val="yellow"/>
          <w:shd w:val="clear" w:color="auto" w:fill="FFFFFF"/>
        </w:rPr>
        <w:t xml:space="preserve">, Correia T, Bustin A, Prieto C, </w:t>
      </w:r>
      <w:proofErr w:type="spellStart"/>
      <w:r w:rsidRPr="00212E91">
        <w:rPr>
          <w:color w:val="222222"/>
          <w:highlight w:val="yellow"/>
          <w:shd w:val="clear" w:color="auto" w:fill="FFFFFF"/>
        </w:rPr>
        <w:t>Botnar</w:t>
      </w:r>
      <w:proofErr w:type="spellEnd"/>
      <w:r w:rsidRPr="00212E91">
        <w:rPr>
          <w:color w:val="222222"/>
          <w:highlight w:val="yellow"/>
          <w:shd w:val="clear" w:color="auto" w:fill="FFFFFF"/>
        </w:rPr>
        <w:t xml:space="preserve"> RM, Henningsson M. Whole-heart T1 mapping using a 2D fat image navigator for respiratory motion compensation. Magnetic  Resonance in Medicine. 83(1):178-187, 2020. PM31400054.</w:t>
      </w:r>
    </w:p>
    <w:p w14:paraId="3098D22A" w14:textId="77777777" w:rsidR="0090359B" w:rsidRPr="00212E91"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proofErr w:type="spellStart"/>
      <w:r w:rsidRPr="00212E91">
        <w:rPr>
          <w:highlight w:val="yellow"/>
        </w:rPr>
        <w:t>Hajhosseiny</w:t>
      </w:r>
      <w:proofErr w:type="spellEnd"/>
      <w:r w:rsidRPr="00212E91">
        <w:rPr>
          <w:highlight w:val="yellow"/>
          <w:vertAlign w:val="superscript"/>
        </w:rPr>
        <w:t xml:space="preserve"> </w:t>
      </w:r>
      <w:r w:rsidRPr="00212E91">
        <w:rPr>
          <w:highlight w:val="yellow"/>
        </w:rPr>
        <w:t>R, Bustin</w:t>
      </w:r>
      <w:r w:rsidRPr="00212E91">
        <w:rPr>
          <w:highlight w:val="yellow"/>
          <w:vertAlign w:val="superscript"/>
        </w:rPr>
        <w:t xml:space="preserve"> </w:t>
      </w:r>
      <w:r w:rsidRPr="00212E91">
        <w:rPr>
          <w:highlight w:val="yellow"/>
        </w:rPr>
        <w:t>A, Muñoz</w:t>
      </w:r>
      <w:r w:rsidRPr="00212E91">
        <w:rPr>
          <w:highlight w:val="yellow"/>
          <w:vertAlign w:val="superscript"/>
        </w:rPr>
        <w:t xml:space="preserve"> </w:t>
      </w:r>
      <w:r w:rsidRPr="00212E91">
        <w:rPr>
          <w:highlight w:val="yellow"/>
        </w:rPr>
        <w:t>C, Rashid</w:t>
      </w:r>
      <w:r w:rsidRPr="00212E91">
        <w:rPr>
          <w:highlight w:val="yellow"/>
          <w:vertAlign w:val="superscript"/>
        </w:rPr>
        <w:t xml:space="preserve"> </w:t>
      </w:r>
      <w:r w:rsidRPr="00212E91">
        <w:rPr>
          <w:highlight w:val="yellow"/>
        </w:rPr>
        <w:t xml:space="preserve">I, </w:t>
      </w:r>
      <w:r w:rsidRPr="00212E91">
        <w:rPr>
          <w:b/>
          <w:highlight w:val="yellow"/>
        </w:rPr>
        <w:t>Cruz</w:t>
      </w:r>
      <w:r w:rsidRPr="00212E91">
        <w:rPr>
          <w:b/>
          <w:highlight w:val="yellow"/>
          <w:vertAlign w:val="superscript"/>
        </w:rPr>
        <w:t xml:space="preserve"> </w:t>
      </w:r>
      <w:r w:rsidRPr="00212E91">
        <w:rPr>
          <w:b/>
          <w:highlight w:val="yellow"/>
        </w:rPr>
        <w:t>C</w:t>
      </w:r>
      <w:r w:rsidRPr="00212E91">
        <w:rPr>
          <w:highlight w:val="yellow"/>
        </w:rPr>
        <w:t>, Manning</w:t>
      </w:r>
      <w:r w:rsidRPr="00212E91">
        <w:rPr>
          <w:highlight w:val="yellow"/>
          <w:vertAlign w:val="superscript"/>
        </w:rPr>
        <w:t xml:space="preserve"> </w:t>
      </w:r>
      <w:r w:rsidRPr="00212E91">
        <w:rPr>
          <w:highlight w:val="yellow"/>
        </w:rPr>
        <w:t>W, Prieto</w:t>
      </w:r>
      <w:r w:rsidRPr="00212E91">
        <w:rPr>
          <w:highlight w:val="yellow"/>
          <w:vertAlign w:val="superscript"/>
        </w:rPr>
        <w:t xml:space="preserve"> </w:t>
      </w:r>
      <w:r w:rsidRPr="00212E91">
        <w:rPr>
          <w:highlight w:val="yellow"/>
        </w:rPr>
        <w:t xml:space="preserve">C and </w:t>
      </w:r>
      <w:proofErr w:type="spellStart"/>
      <w:r w:rsidRPr="00212E91">
        <w:rPr>
          <w:highlight w:val="yellow"/>
        </w:rPr>
        <w:t>Botnar</w:t>
      </w:r>
      <w:proofErr w:type="spellEnd"/>
      <w:r w:rsidRPr="00212E91">
        <w:rPr>
          <w:highlight w:val="yellow"/>
          <w:vertAlign w:val="superscript"/>
        </w:rPr>
        <w:t xml:space="preserve"> </w:t>
      </w:r>
      <w:r w:rsidRPr="00212E91">
        <w:rPr>
          <w:highlight w:val="yellow"/>
        </w:rPr>
        <w:t>RM. Coronary Magnetic Resonance Angiography – Technical Innovations Leading us to the Promised Land? JACC Cardiovascular Imaging. 13(12):2653-2672, 2020. PM32199836.</w:t>
      </w:r>
    </w:p>
    <w:p w14:paraId="71C3726E" w14:textId="44EAE946" w:rsidR="0090359B" w:rsidRPr="00EF0C94"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EF0C94">
        <w:rPr>
          <w:color w:val="222222"/>
          <w:highlight w:val="yellow"/>
          <w:shd w:val="clear" w:color="auto" w:fill="FFFFFF"/>
        </w:rPr>
        <w:t xml:space="preserve">Qi H, Bustin A, </w:t>
      </w:r>
      <w:proofErr w:type="spellStart"/>
      <w:r w:rsidRPr="00EF0C94">
        <w:rPr>
          <w:color w:val="222222"/>
          <w:highlight w:val="yellow"/>
          <w:shd w:val="clear" w:color="auto" w:fill="FFFFFF"/>
        </w:rPr>
        <w:t>Kuestner</w:t>
      </w:r>
      <w:proofErr w:type="spellEnd"/>
      <w:r w:rsidRPr="00EF0C94">
        <w:rPr>
          <w:color w:val="222222"/>
          <w:highlight w:val="yellow"/>
          <w:shd w:val="clear" w:color="auto" w:fill="FFFFFF"/>
        </w:rPr>
        <w:t xml:space="preserve"> T, </w:t>
      </w:r>
      <w:proofErr w:type="spellStart"/>
      <w:r w:rsidRPr="00EF0C94">
        <w:rPr>
          <w:color w:val="222222"/>
          <w:highlight w:val="yellow"/>
          <w:shd w:val="clear" w:color="auto" w:fill="FFFFFF"/>
        </w:rPr>
        <w:t>Hajhosseiny</w:t>
      </w:r>
      <w:proofErr w:type="spellEnd"/>
      <w:r w:rsidRPr="00EF0C94">
        <w:rPr>
          <w:color w:val="222222"/>
          <w:highlight w:val="yellow"/>
          <w:shd w:val="clear" w:color="auto" w:fill="FFFFFF"/>
        </w:rPr>
        <w:t xml:space="preserve"> R, </w:t>
      </w:r>
      <w:r w:rsidRPr="00EF0C94">
        <w:rPr>
          <w:b/>
          <w:color w:val="222222"/>
          <w:highlight w:val="yellow"/>
          <w:shd w:val="clear" w:color="auto" w:fill="FFFFFF"/>
        </w:rPr>
        <w:t>Cruz G</w:t>
      </w:r>
      <w:r w:rsidRPr="00EF0C94">
        <w:rPr>
          <w:color w:val="222222"/>
          <w:highlight w:val="yellow"/>
          <w:shd w:val="clear" w:color="auto" w:fill="FFFFFF"/>
        </w:rPr>
        <w:t xml:space="preserve">, Kunze K, Neji R, </w:t>
      </w:r>
      <w:proofErr w:type="spellStart"/>
      <w:r w:rsidRPr="00EF0C94">
        <w:rPr>
          <w:color w:val="222222"/>
          <w:highlight w:val="yellow"/>
          <w:shd w:val="clear" w:color="auto" w:fill="FFFFFF"/>
        </w:rPr>
        <w:t>Botnar</w:t>
      </w:r>
      <w:proofErr w:type="spellEnd"/>
      <w:r w:rsidRPr="00EF0C94">
        <w:rPr>
          <w:color w:val="222222"/>
          <w:highlight w:val="yellow"/>
          <w:shd w:val="clear" w:color="auto" w:fill="FFFFFF"/>
        </w:rPr>
        <w:t xml:space="preserve"> RM, Prieto C. </w:t>
      </w:r>
      <w:r w:rsidR="00A94B47" w:rsidRPr="00DE0222">
        <w:rPr>
          <w:color w:val="222222"/>
          <w:highlight w:val="yellow"/>
          <w:shd w:val="clear" w:color="auto" w:fill="FFFFFF"/>
        </w:rPr>
        <w:t>Optimising oscillating waveform-shape for pore size sensitivity in diffusion weighted MR</w:t>
      </w:r>
      <w:r w:rsidRPr="00EF0C94">
        <w:rPr>
          <w:color w:val="222222"/>
          <w:highlight w:val="yellow"/>
          <w:shd w:val="clear" w:color="auto" w:fill="FFFFFF"/>
        </w:rPr>
        <w:t>-resolution 3D whole-heart T1ρ mapping. Journal of Cardiovascular Magnetic Resonance. (22(1):12, 2020. PM32014001.</w:t>
      </w:r>
    </w:p>
    <w:p w14:paraId="74AC50BD" w14:textId="77777777" w:rsidR="008463D9" w:rsidRPr="00EF0C94" w:rsidRDefault="008463D9"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EF0C94">
        <w:rPr>
          <w:color w:val="222222"/>
          <w:highlight w:val="yellow"/>
          <w:shd w:val="clear" w:color="auto" w:fill="FFFFFF"/>
        </w:rPr>
        <w:t xml:space="preserve">Qi H, </w:t>
      </w:r>
      <w:proofErr w:type="spellStart"/>
      <w:r w:rsidRPr="00EF0C94">
        <w:rPr>
          <w:color w:val="222222"/>
          <w:highlight w:val="yellow"/>
          <w:shd w:val="clear" w:color="auto" w:fill="FFFFFF"/>
        </w:rPr>
        <w:t>Fuin</w:t>
      </w:r>
      <w:proofErr w:type="spellEnd"/>
      <w:r w:rsidRPr="00EF0C94">
        <w:rPr>
          <w:color w:val="222222"/>
          <w:highlight w:val="yellow"/>
          <w:shd w:val="clear" w:color="auto" w:fill="FFFFFF"/>
        </w:rPr>
        <w:t xml:space="preserve"> N, </w:t>
      </w:r>
      <w:r w:rsidRPr="00EF0C94">
        <w:rPr>
          <w:b/>
          <w:color w:val="222222"/>
          <w:highlight w:val="yellow"/>
          <w:shd w:val="clear" w:color="auto" w:fill="FFFFFF"/>
        </w:rPr>
        <w:t>Cruz G</w:t>
      </w:r>
      <w:r w:rsidRPr="00EF0C94">
        <w:rPr>
          <w:color w:val="222222"/>
          <w:highlight w:val="yellow"/>
          <w:shd w:val="clear" w:color="auto" w:fill="FFFFFF"/>
        </w:rPr>
        <w:t xml:space="preserve">, Pan J, </w:t>
      </w:r>
      <w:proofErr w:type="spellStart"/>
      <w:r w:rsidRPr="00EF0C94">
        <w:rPr>
          <w:color w:val="222222"/>
          <w:highlight w:val="yellow"/>
          <w:shd w:val="clear" w:color="auto" w:fill="FFFFFF"/>
        </w:rPr>
        <w:t>Kuestner</w:t>
      </w:r>
      <w:proofErr w:type="spellEnd"/>
      <w:r w:rsidRPr="00EF0C94">
        <w:rPr>
          <w:color w:val="222222"/>
          <w:highlight w:val="yellow"/>
          <w:shd w:val="clear" w:color="auto" w:fill="FFFFFF"/>
        </w:rPr>
        <w:t xml:space="preserve"> T, Bustin A, </w:t>
      </w:r>
      <w:proofErr w:type="spellStart"/>
      <w:r w:rsidRPr="00EF0C94">
        <w:rPr>
          <w:color w:val="222222"/>
          <w:highlight w:val="yellow"/>
          <w:shd w:val="clear" w:color="auto" w:fill="FFFFFF"/>
        </w:rPr>
        <w:t>Botnar</w:t>
      </w:r>
      <w:proofErr w:type="spellEnd"/>
      <w:r w:rsidRPr="00EF0C94">
        <w:rPr>
          <w:color w:val="222222"/>
          <w:highlight w:val="yellow"/>
          <w:shd w:val="clear" w:color="auto" w:fill="FFFFFF"/>
        </w:rPr>
        <w:t xml:space="preserve"> RM, Prieto C. Non-rigid respiratory motion estimation of whole-heart coronary MR images using unsupervised deep learning. IEEE Transactions on Medical Imaging. 40(1):444-454, 2021. PM33021937.</w:t>
      </w:r>
    </w:p>
    <w:p w14:paraId="76B022DB" w14:textId="77777777" w:rsidR="0090359B" w:rsidRPr="005C3CA0"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5C3CA0">
        <w:rPr>
          <w:b/>
          <w:color w:val="222222"/>
          <w:highlight w:val="yellow"/>
          <w:shd w:val="clear" w:color="auto" w:fill="FFFFFF"/>
        </w:rPr>
        <w:t>Cruz G</w:t>
      </w:r>
      <w:r w:rsidRPr="005C3CA0">
        <w:rPr>
          <w:color w:val="222222"/>
          <w:highlight w:val="yellow"/>
          <w:shd w:val="clear" w:color="auto" w:fill="FFFFFF"/>
        </w:rPr>
        <w:t xml:space="preserve">, Qi H, Jaubert O, </w:t>
      </w:r>
      <w:proofErr w:type="spellStart"/>
      <w:r w:rsidRPr="005C3CA0">
        <w:rPr>
          <w:color w:val="222222"/>
          <w:highlight w:val="yellow"/>
          <w:shd w:val="clear" w:color="auto" w:fill="FFFFFF"/>
        </w:rPr>
        <w:t>Kuestner</w:t>
      </w:r>
      <w:proofErr w:type="spellEnd"/>
      <w:r w:rsidRPr="005C3CA0">
        <w:rPr>
          <w:color w:val="222222"/>
          <w:highlight w:val="yellow"/>
          <w:shd w:val="clear" w:color="auto" w:fill="FFFFFF"/>
        </w:rPr>
        <w:t xml:space="preserve"> T, Schneider T, </w:t>
      </w:r>
      <w:proofErr w:type="spellStart"/>
      <w:r w:rsidRPr="005C3CA0">
        <w:rPr>
          <w:color w:val="222222"/>
          <w:highlight w:val="yellow"/>
          <w:shd w:val="clear" w:color="auto" w:fill="FFFFFF"/>
        </w:rPr>
        <w:t>Botnar</w:t>
      </w:r>
      <w:proofErr w:type="spellEnd"/>
      <w:r w:rsidRPr="005C3CA0">
        <w:rPr>
          <w:color w:val="222222"/>
          <w:highlight w:val="yellow"/>
          <w:shd w:val="clear" w:color="auto" w:fill="FFFFFF"/>
        </w:rPr>
        <w:t xml:space="preserve"> RM, Prieto C: Generalized low‐rank nonrigid motion‐corrected reconstruction for MR fingerprinting. Magnetic Resonance in Medicine. 87(2): 746-763, 2021. PM34601737.</w:t>
      </w:r>
    </w:p>
    <w:p w14:paraId="5E362671" w14:textId="77777777" w:rsidR="0090359B" w:rsidRPr="00EF0C94"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EF0C94">
        <w:rPr>
          <w:color w:val="222222"/>
          <w:highlight w:val="yellow"/>
          <w:shd w:val="clear" w:color="auto" w:fill="FFFFFF"/>
        </w:rPr>
        <w:t xml:space="preserve">Munoz C, Qi H, </w:t>
      </w:r>
      <w:r w:rsidRPr="00EF0C94">
        <w:rPr>
          <w:b/>
          <w:color w:val="222222"/>
          <w:highlight w:val="yellow"/>
          <w:shd w:val="clear" w:color="auto" w:fill="FFFFFF"/>
        </w:rPr>
        <w:t>Cruz G</w:t>
      </w:r>
      <w:r w:rsidRPr="00EF0C94">
        <w:rPr>
          <w:color w:val="222222"/>
          <w:highlight w:val="yellow"/>
          <w:shd w:val="clear" w:color="auto" w:fill="FFFFFF"/>
        </w:rPr>
        <w:t xml:space="preserve">, </w:t>
      </w:r>
      <w:proofErr w:type="spellStart"/>
      <w:r w:rsidRPr="00EF0C94">
        <w:rPr>
          <w:color w:val="222222"/>
          <w:highlight w:val="yellow"/>
          <w:shd w:val="clear" w:color="auto" w:fill="FFFFFF"/>
        </w:rPr>
        <w:t>Kuestner</w:t>
      </w:r>
      <w:proofErr w:type="spellEnd"/>
      <w:r w:rsidRPr="00EF0C94">
        <w:rPr>
          <w:color w:val="222222"/>
          <w:highlight w:val="yellow"/>
          <w:shd w:val="clear" w:color="auto" w:fill="FFFFFF"/>
        </w:rPr>
        <w:t xml:space="preserve"> T, </w:t>
      </w:r>
      <w:proofErr w:type="spellStart"/>
      <w:r w:rsidRPr="00EF0C94">
        <w:rPr>
          <w:color w:val="222222"/>
          <w:highlight w:val="yellow"/>
          <w:shd w:val="clear" w:color="auto" w:fill="FFFFFF"/>
        </w:rPr>
        <w:t>Botnar</w:t>
      </w:r>
      <w:proofErr w:type="spellEnd"/>
      <w:r w:rsidRPr="00EF0C94">
        <w:rPr>
          <w:color w:val="222222"/>
          <w:highlight w:val="yellow"/>
          <w:shd w:val="clear" w:color="auto" w:fill="FFFFFF"/>
        </w:rPr>
        <w:t xml:space="preserve"> RM, Prieto C: Self-supervised learning-based diffeomorphic non-rigid motion estimation for fast motion-compensated coronary MR angiography. Magnetic resonance imaging. 85:10-18, 2021. PM34655727.</w:t>
      </w:r>
    </w:p>
    <w:p w14:paraId="5E6D92B1" w14:textId="77777777" w:rsidR="0090359B" w:rsidRPr="00EF0C94"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proofErr w:type="spellStart"/>
      <w:r w:rsidRPr="00EF0C94">
        <w:rPr>
          <w:color w:val="222222"/>
          <w:highlight w:val="yellow"/>
          <w:shd w:val="clear" w:color="auto" w:fill="FFFFFF"/>
        </w:rPr>
        <w:t>Hajhosseiny</w:t>
      </w:r>
      <w:proofErr w:type="spellEnd"/>
      <w:r w:rsidRPr="00EF0C94">
        <w:rPr>
          <w:color w:val="222222"/>
          <w:highlight w:val="yellow"/>
          <w:shd w:val="clear" w:color="auto" w:fill="FFFFFF"/>
        </w:rPr>
        <w:t xml:space="preserve"> R, Rashid I, Bustin A, Munoz C, </w:t>
      </w:r>
      <w:r w:rsidRPr="00EF0C94">
        <w:rPr>
          <w:b/>
          <w:color w:val="222222"/>
          <w:highlight w:val="yellow"/>
          <w:shd w:val="clear" w:color="auto" w:fill="FFFFFF"/>
        </w:rPr>
        <w:t>Cruz G</w:t>
      </w:r>
      <w:r w:rsidRPr="00EF0C94">
        <w:rPr>
          <w:color w:val="222222"/>
          <w:highlight w:val="yellow"/>
          <w:shd w:val="clear" w:color="auto" w:fill="FFFFFF"/>
        </w:rPr>
        <w:t>, Nazir MS, Grigoryan K, Ismail TF, Preston R, Neji R, Kunze K. Clinical comparison of sub-mm high-resolution non-contrast coronary CMR angiography against coronary CT angiography in patients with low-intermediate risk of coronary artery disease: a single center trial. Journal of Cardiovascular Magnetic Resonance. May 17;23(1)57, 2021. PM33993890.</w:t>
      </w:r>
    </w:p>
    <w:p w14:paraId="2CA181BE" w14:textId="77777777" w:rsidR="0090359B" w:rsidRPr="005C3CA0"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5C3CA0">
        <w:rPr>
          <w:color w:val="222222"/>
          <w:highlight w:val="yellow"/>
          <w:shd w:val="clear" w:color="auto" w:fill="FFFFFF"/>
        </w:rPr>
        <w:t xml:space="preserve">Qi H, </w:t>
      </w:r>
      <w:proofErr w:type="spellStart"/>
      <w:r w:rsidRPr="005C3CA0">
        <w:rPr>
          <w:color w:val="222222"/>
          <w:highlight w:val="yellow"/>
          <w:shd w:val="clear" w:color="auto" w:fill="FFFFFF"/>
        </w:rPr>
        <w:t>Hajhosseiny</w:t>
      </w:r>
      <w:proofErr w:type="spellEnd"/>
      <w:r w:rsidRPr="005C3CA0">
        <w:rPr>
          <w:color w:val="222222"/>
          <w:highlight w:val="yellow"/>
          <w:shd w:val="clear" w:color="auto" w:fill="FFFFFF"/>
        </w:rPr>
        <w:t xml:space="preserve"> R, </w:t>
      </w:r>
      <w:r w:rsidRPr="005C3CA0">
        <w:rPr>
          <w:b/>
          <w:color w:val="222222"/>
          <w:highlight w:val="yellow"/>
          <w:shd w:val="clear" w:color="auto" w:fill="FFFFFF"/>
        </w:rPr>
        <w:t>Cruz G</w:t>
      </w:r>
      <w:r w:rsidRPr="005C3CA0">
        <w:rPr>
          <w:color w:val="222222"/>
          <w:highlight w:val="yellow"/>
          <w:shd w:val="clear" w:color="auto" w:fill="FFFFFF"/>
        </w:rPr>
        <w:t xml:space="preserve">, </w:t>
      </w:r>
      <w:proofErr w:type="spellStart"/>
      <w:r w:rsidRPr="005C3CA0">
        <w:rPr>
          <w:color w:val="222222"/>
          <w:highlight w:val="yellow"/>
          <w:shd w:val="clear" w:color="auto" w:fill="FFFFFF"/>
        </w:rPr>
        <w:t>Kuestner</w:t>
      </w:r>
      <w:proofErr w:type="spellEnd"/>
      <w:r w:rsidRPr="005C3CA0">
        <w:rPr>
          <w:color w:val="222222"/>
          <w:highlight w:val="yellow"/>
          <w:shd w:val="clear" w:color="auto" w:fill="FFFFFF"/>
        </w:rPr>
        <w:t xml:space="preserve"> T, Kunze K, Neji R, </w:t>
      </w:r>
      <w:proofErr w:type="spellStart"/>
      <w:r w:rsidRPr="005C3CA0">
        <w:rPr>
          <w:color w:val="222222"/>
          <w:highlight w:val="yellow"/>
          <w:shd w:val="clear" w:color="auto" w:fill="FFFFFF"/>
        </w:rPr>
        <w:t>Botnar</w:t>
      </w:r>
      <w:proofErr w:type="spellEnd"/>
      <w:r w:rsidRPr="005C3CA0">
        <w:rPr>
          <w:color w:val="222222"/>
          <w:highlight w:val="yellow"/>
          <w:shd w:val="clear" w:color="auto" w:fill="FFFFFF"/>
        </w:rPr>
        <w:t xml:space="preserve"> R, Prieto C: End‐to‐end deep learning nonrigid motion‐corrected reconstruction for highly accelerated free‐breathing coronary MRA. Magnetic Resonance in Medicine. 86(4):1983-1996, 2021. PM34096095.</w:t>
      </w:r>
    </w:p>
    <w:p w14:paraId="4AFB3003" w14:textId="6DEFA774" w:rsidR="0090359B" w:rsidRPr="00EF0C94"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proofErr w:type="spellStart"/>
      <w:r w:rsidRPr="00EF0C94">
        <w:rPr>
          <w:color w:val="222222"/>
          <w:highlight w:val="yellow"/>
          <w:shd w:val="clear" w:color="auto" w:fill="FFFFFF"/>
        </w:rPr>
        <w:t>Soyak</w:t>
      </w:r>
      <w:proofErr w:type="spellEnd"/>
      <w:r w:rsidRPr="00EF0C94">
        <w:rPr>
          <w:color w:val="222222"/>
          <w:highlight w:val="yellow"/>
          <w:shd w:val="clear" w:color="auto" w:fill="FFFFFF"/>
        </w:rPr>
        <w:t xml:space="preserve"> R, Navruz E, Ersoy EO, </w:t>
      </w:r>
      <w:r w:rsidRPr="00EF0C94">
        <w:rPr>
          <w:b/>
          <w:color w:val="222222"/>
          <w:highlight w:val="yellow"/>
          <w:shd w:val="clear" w:color="auto" w:fill="FFFFFF"/>
        </w:rPr>
        <w:t>Cruz G</w:t>
      </w:r>
      <w:r w:rsidRPr="00EF0C94">
        <w:rPr>
          <w:color w:val="222222"/>
          <w:highlight w:val="yellow"/>
          <w:shd w:val="clear" w:color="auto" w:fill="FFFFFF"/>
        </w:rPr>
        <w:t xml:space="preserve">, Prieto C, King AP, Unay D, </w:t>
      </w:r>
      <w:proofErr w:type="spellStart"/>
      <w:r w:rsidRPr="00EF0C94">
        <w:rPr>
          <w:color w:val="222222"/>
          <w:highlight w:val="yellow"/>
          <w:shd w:val="clear" w:color="auto" w:fill="FFFFFF"/>
        </w:rPr>
        <w:t>Oksuz</w:t>
      </w:r>
      <w:proofErr w:type="spellEnd"/>
      <w:r w:rsidRPr="00EF0C94">
        <w:rPr>
          <w:color w:val="222222"/>
          <w:highlight w:val="yellow"/>
          <w:shd w:val="clear" w:color="auto" w:fill="FFFFFF"/>
        </w:rPr>
        <w:t xml:space="preserve"> I: Channel Attention Networks for Robust MR Fingerprint Matching. IEEE Transactions on Biomedical Engineering. Sept 30;PP, 2021. PM34591755.</w:t>
      </w:r>
    </w:p>
    <w:p w14:paraId="4E6CEE94" w14:textId="77777777" w:rsidR="0090359B" w:rsidRPr="00B47D16"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proofErr w:type="spellStart"/>
      <w:r w:rsidRPr="00B47D16">
        <w:rPr>
          <w:color w:val="222222"/>
          <w:highlight w:val="yellow"/>
          <w:shd w:val="clear" w:color="auto" w:fill="FFFFFF"/>
        </w:rPr>
        <w:t>Küstner</w:t>
      </w:r>
      <w:proofErr w:type="spellEnd"/>
      <w:r w:rsidRPr="00B47D16">
        <w:rPr>
          <w:color w:val="222222"/>
          <w:highlight w:val="yellow"/>
          <w:shd w:val="clear" w:color="auto" w:fill="FFFFFF"/>
        </w:rPr>
        <w:t xml:space="preserve"> T, Pan J, Qi H, </w:t>
      </w:r>
      <w:r w:rsidRPr="00B47D16">
        <w:rPr>
          <w:b/>
          <w:color w:val="222222"/>
          <w:highlight w:val="yellow"/>
          <w:shd w:val="clear" w:color="auto" w:fill="FFFFFF"/>
        </w:rPr>
        <w:t>Cruz G</w:t>
      </w:r>
      <w:r w:rsidRPr="00B47D16">
        <w:rPr>
          <w:color w:val="222222"/>
          <w:highlight w:val="yellow"/>
          <w:shd w:val="clear" w:color="auto" w:fill="FFFFFF"/>
        </w:rPr>
        <w:t xml:space="preserve">, Gilliam C, Blu T, Yang B, </w:t>
      </w:r>
      <w:proofErr w:type="spellStart"/>
      <w:r w:rsidRPr="00B47D16">
        <w:rPr>
          <w:color w:val="222222"/>
          <w:highlight w:val="yellow"/>
          <w:shd w:val="clear" w:color="auto" w:fill="FFFFFF"/>
        </w:rPr>
        <w:t>Gatidis</w:t>
      </w:r>
      <w:proofErr w:type="spellEnd"/>
      <w:r w:rsidRPr="00B47D16">
        <w:rPr>
          <w:color w:val="222222"/>
          <w:highlight w:val="yellow"/>
          <w:shd w:val="clear" w:color="auto" w:fill="FFFFFF"/>
        </w:rPr>
        <w:t xml:space="preserve"> S, </w:t>
      </w:r>
      <w:proofErr w:type="spellStart"/>
      <w:r w:rsidRPr="00B47D16">
        <w:rPr>
          <w:color w:val="222222"/>
          <w:highlight w:val="yellow"/>
          <w:shd w:val="clear" w:color="auto" w:fill="FFFFFF"/>
        </w:rPr>
        <w:t>Botnar</w:t>
      </w:r>
      <w:proofErr w:type="spellEnd"/>
      <w:r w:rsidRPr="00B47D16">
        <w:rPr>
          <w:color w:val="222222"/>
          <w:highlight w:val="yellow"/>
          <w:shd w:val="clear" w:color="auto" w:fill="FFFFFF"/>
        </w:rPr>
        <w:t xml:space="preserve"> R, Prieto C: </w:t>
      </w:r>
      <w:proofErr w:type="spellStart"/>
      <w:r w:rsidRPr="00B47D16">
        <w:rPr>
          <w:color w:val="222222"/>
          <w:highlight w:val="yellow"/>
          <w:shd w:val="clear" w:color="auto" w:fill="FFFFFF"/>
        </w:rPr>
        <w:t>LAPNet</w:t>
      </w:r>
      <w:proofErr w:type="spellEnd"/>
      <w:r w:rsidRPr="00B47D16">
        <w:rPr>
          <w:color w:val="222222"/>
          <w:highlight w:val="yellow"/>
          <w:shd w:val="clear" w:color="auto" w:fill="FFFFFF"/>
        </w:rPr>
        <w:t>: Non-rigid Registration derived in k-space for Magnetic Resonance Imaging. IEEE Transactions on Medical Imaging. 40(12):3686-3697, 2021. PM34242163.</w:t>
      </w:r>
    </w:p>
    <w:p w14:paraId="44097570" w14:textId="77777777" w:rsidR="0090359B" w:rsidRPr="00B47D16"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B47D16">
        <w:rPr>
          <w:color w:val="222222"/>
          <w:highlight w:val="yellow"/>
          <w:shd w:val="clear" w:color="auto" w:fill="FFFFFF"/>
        </w:rPr>
        <w:t xml:space="preserve">Jaubert O, </w:t>
      </w:r>
      <w:r w:rsidRPr="00B47D16">
        <w:rPr>
          <w:b/>
          <w:color w:val="222222"/>
          <w:highlight w:val="yellow"/>
          <w:shd w:val="clear" w:color="auto" w:fill="FFFFFF"/>
        </w:rPr>
        <w:t>Cruz G</w:t>
      </w:r>
      <w:r w:rsidRPr="00B47D16">
        <w:rPr>
          <w:color w:val="222222"/>
          <w:highlight w:val="yellow"/>
          <w:shd w:val="clear" w:color="auto" w:fill="FFFFFF"/>
        </w:rPr>
        <w:t xml:space="preserve">, Bustin A, </w:t>
      </w:r>
      <w:proofErr w:type="spellStart"/>
      <w:r w:rsidRPr="00B47D16">
        <w:rPr>
          <w:color w:val="222222"/>
          <w:highlight w:val="yellow"/>
          <w:shd w:val="clear" w:color="auto" w:fill="FFFFFF"/>
        </w:rPr>
        <w:t>Hajhosseiny</w:t>
      </w:r>
      <w:proofErr w:type="spellEnd"/>
      <w:r w:rsidRPr="00B47D16">
        <w:rPr>
          <w:color w:val="222222"/>
          <w:highlight w:val="yellow"/>
          <w:shd w:val="clear" w:color="auto" w:fill="FFFFFF"/>
        </w:rPr>
        <w:t xml:space="preserve"> R, Nazir S, Schneider T, Koken P, Doneva M, Rueckert D, Masci PG, </w:t>
      </w:r>
      <w:proofErr w:type="spellStart"/>
      <w:r w:rsidRPr="00B47D16">
        <w:rPr>
          <w:color w:val="222222"/>
          <w:highlight w:val="yellow"/>
          <w:shd w:val="clear" w:color="auto" w:fill="FFFFFF"/>
        </w:rPr>
        <w:t>Botnar</w:t>
      </w:r>
      <w:proofErr w:type="spellEnd"/>
      <w:r w:rsidRPr="00B47D16">
        <w:rPr>
          <w:color w:val="222222"/>
          <w:highlight w:val="yellow"/>
          <w:shd w:val="clear" w:color="auto" w:fill="FFFFFF"/>
        </w:rPr>
        <w:t xml:space="preserve"> RM. T1, T2, and Fat Fraction Cardiac MR Fingerprinting: Preliminary Clinical Evaluation. Journal of Magnetic Resonance Imaging. 53(4):1253-1265, 2021. PM33124081.</w:t>
      </w:r>
    </w:p>
    <w:p w14:paraId="39EB2314" w14:textId="649E38C5" w:rsidR="0090359B" w:rsidRPr="00B47D16"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B47D16">
        <w:rPr>
          <w:color w:val="222222"/>
          <w:highlight w:val="yellow"/>
          <w:shd w:val="clear" w:color="auto" w:fill="FFFFFF"/>
        </w:rPr>
        <w:t xml:space="preserve">Qi H, </w:t>
      </w:r>
      <w:r w:rsidRPr="00B47D16">
        <w:rPr>
          <w:b/>
          <w:color w:val="222222"/>
          <w:highlight w:val="yellow"/>
          <w:shd w:val="clear" w:color="auto" w:fill="FFFFFF"/>
        </w:rPr>
        <w:t>Cruz G</w:t>
      </w:r>
      <w:r w:rsidRPr="00B47D16">
        <w:rPr>
          <w:color w:val="222222"/>
          <w:highlight w:val="yellow"/>
          <w:shd w:val="clear" w:color="auto" w:fill="FFFFFF"/>
        </w:rPr>
        <w:t xml:space="preserve">, </w:t>
      </w:r>
      <w:proofErr w:type="spellStart"/>
      <w:r w:rsidRPr="00B47D16">
        <w:rPr>
          <w:color w:val="222222"/>
          <w:highlight w:val="yellow"/>
          <w:shd w:val="clear" w:color="auto" w:fill="FFFFFF"/>
        </w:rPr>
        <w:t>Botnar</w:t>
      </w:r>
      <w:proofErr w:type="spellEnd"/>
      <w:r w:rsidRPr="00B47D16">
        <w:rPr>
          <w:color w:val="222222"/>
          <w:highlight w:val="yellow"/>
          <w:shd w:val="clear" w:color="auto" w:fill="FFFFFF"/>
        </w:rPr>
        <w:t xml:space="preserve"> R, Prieto C. Synergistic multi-contrast cardiac magnetic resonance image reconstruction. Philosophical Transactions. Series A, Mathematical, </w:t>
      </w:r>
      <w:proofErr w:type="gramStart"/>
      <w:r w:rsidRPr="00B47D16">
        <w:rPr>
          <w:color w:val="222222"/>
          <w:highlight w:val="yellow"/>
          <w:shd w:val="clear" w:color="auto" w:fill="FFFFFF"/>
        </w:rPr>
        <w:t>physical</w:t>
      </w:r>
      <w:proofErr w:type="gramEnd"/>
      <w:r w:rsidRPr="00B47D16">
        <w:rPr>
          <w:color w:val="222222"/>
          <w:highlight w:val="yellow"/>
          <w:shd w:val="clear" w:color="auto" w:fill="FFFFFF"/>
        </w:rPr>
        <w:t xml:space="preserve"> and engineering Sciences. Jun28;379(2200):20200197,  2021. PM33966456.</w:t>
      </w:r>
    </w:p>
    <w:p w14:paraId="20F25BEF" w14:textId="723F0D98" w:rsidR="00DD01BD" w:rsidRPr="00F65767" w:rsidRDefault="00DD01BD" w:rsidP="00DD01BD">
      <w:pPr>
        <w:pStyle w:val="ListParagraph"/>
        <w:numPr>
          <w:ilvl w:val="0"/>
          <w:numId w:val="8"/>
        </w:numPr>
        <w:tabs>
          <w:tab w:val="left" w:pos="1440"/>
          <w:tab w:val="left" w:pos="2880"/>
        </w:tabs>
        <w:autoSpaceDE w:val="0"/>
        <w:autoSpaceDN w:val="0"/>
        <w:adjustRightInd w:val="0"/>
        <w:spacing w:after="200" w:line="276" w:lineRule="auto"/>
        <w:ind w:left="360"/>
        <w:rPr>
          <w:b/>
          <w:bCs/>
          <w:color w:val="000000" w:themeColor="text1"/>
          <w:highlight w:val="yellow"/>
        </w:rPr>
      </w:pPr>
      <w:r w:rsidRPr="00F65767">
        <w:rPr>
          <w:color w:val="000000" w:themeColor="text1"/>
          <w:highlight w:val="yellow"/>
          <w:shd w:val="clear" w:color="auto" w:fill="FFFFFF"/>
        </w:rPr>
        <w:lastRenderedPageBreak/>
        <w:t xml:space="preserve">Coronado R, </w:t>
      </w:r>
      <w:r w:rsidRPr="00F65767">
        <w:rPr>
          <w:b/>
          <w:bCs/>
          <w:color w:val="000000" w:themeColor="text1"/>
          <w:highlight w:val="yellow"/>
          <w:shd w:val="clear" w:color="auto" w:fill="FFFFFF"/>
        </w:rPr>
        <w:t>Cruz G</w:t>
      </w:r>
      <w:r w:rsidRPr="00F65767">
        <w:rPr>
          <w:color w:val="000000" w:themeColor="text1"/>
          <w:highlight w:val="yellow"/>
          <w:shd w:val="clear" w:color="auto" w:fill="FFFFFF"/>
        </w:rPr>
        <w:t xml:space="preserve">, Castillo-Passi C, </w:t>
      </w:r>
      <w:proofErr w:type="spellStart"/>
      <w:r w:rsidRPr="00F65767">
        <w:rPr>
          <w:color w:val="000000" w:themeColor="text1"/>
          <w:highlight w:val="yellow"/>
          <w:shd w:val="clear" w:color="auto" w:fill="FFFFFF"/>
        </w:rPr>
        <w:t>Tejos</w:t>
      </w:r>
      <w:proofErr w:type="spellEnd"/>
      <w:r w:rsidRPr="00F65767">
        <w:rPr>
          <w:color w:val="000000" w:themeColor="text1"/>
          <w:highlight w:val="yellow"/>
          <w:shd w:val="clear" w:color="auto" w:fill="FFFFFF"/>
        </w:rPr>
        <w:t xml:space="preserve"> C, Uribe S, Prieto C, Irarrazaval P. A spatial off-resonance correction in spirals for Magnetic Resonance Fingerprinting. IEEE Transactions on Medical Imaging. 40(12):3832-3842, 2021. PM34310296.</w:t>
      </w:r>
    </w:p>
    <w:p w14:paraId="396A44DD" w14:textId="77777777" w:rsidR="00DD01BD" w:rsidRPr="00F65767" w:rsidRDefault="00DD01BD" w:rsidP="00DD01BD">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r w:rsidRPr="00F65767">
        <w:rPr>
          <w:color w:val="222222"/>
          <w:highlight w:val="yellow"/>
          <w:shd w:val="clear" w:color="auto" w:fill="FFFFFF"/>
        </w:rPr>
        <w:t xml:space="preserve">West DJ, </w:t>
      </w:r>
      <w:r w:rsidRPr="00F65767">
        <w:rPr>
          <w:b/>
          <w:color w:val="222222"/>
          <w:highlight w:val="yellow"/>
          <w:shd w:val="clear" w:color="auto" w:fill="FFFFFF"/>
        </w:rPr>
        <w:t>Cruz G</w:t>
      </w:r>
      <w:r w:rsidRPr="00F65767">
        <w:rPr>
          <w:color w:val="222222"/>
          <w:highlight w:val="yellow"/>
          <w:shd w:val="clear" w:color="auto" w:fill="FFFFFF"/>
        </w:rPr>
        <w:t>, Teixeira RPAG, Schneider T, Tournier JD, Hajnal JV, Prieto C, Malik SJ: An MR fingerprinting approach for quantitative inhomogeneous magnetization transfer imaging. Magnetic Resonance in Medicine. 87(1):220-235, 2022. PM34418151.</w:t>
      </w:r>
    </w:p>
    <w:p w14:paraId="0CAD847F" w14:textId="77777777" w:rsidR="0090359B" w:rsidRPr="00F65767" w:rsidRDefault="0090359B" w:rsidP="00EE57AC">
      <w:pPr>
        <w:pStyle w:val="ListParagraph"/>
        <w:numPr>
          <w:ilvl w:val="0"/>
          <w:numId w:val="8"/>
        </w:numPr>
        <w:tabs>
          <w:tab w:val="left" w:pos="1440"/>
          <w:tab w:val="left" w:pos="2880"/>
        </w:tabs>
        <w:autoSpaceDE w:val="0"/>
        <w:autoSpaceDN w:val="0"/>
        <w:adjustRightInd w:val="0"/>
        <w:spacing w:after="200" w:line="276" w:lineRule="auto"/>
        <w:ind w:left="360"/>
        <w:rPr>
          <w:color w:val="000000" w:themeColor="text1"/>
          <w:highlight w:val="yellow"/>
        </w:rPr>
      </w:pPr>
      <w:proofErr w:type="spellStart"/>
      <w:r w:rsidRPr="00F65767">
        <w:rPr>
          <w:color w:val="222222"/>
          <w:highlight w:val="yellow"/>
          <w:shd w:val="clear" w:color="auto" w:fill="FFFFFF"/>
        </w:rPr>
        <w:t>Hajhosseiny</w:t>
      </w:r>
      <w:proofErr w:type="spellEnd"/>
      <w:r w:rsidRPr="00F65767">
        <w:rPr>
          <w:color w:val="222222"/>
          <w:highlight w:val="yellow"/>
          <w:shd w:val="clear" w:color="auto" w:fill="FFFFFF"/>
        </w:rPr>
        <w:t xml:space="preserve"> R, Munoz C, </w:t>
      </w:r>
      <w:r w:rsidRPr="00F65767">
        <w:rPr>
          <w:b/>
          <w:color w:val="222222"/>
          <w:highlight w:val="yellow"/>
          <w:shd w:val="clear" w:color="auto" w:fill="FFFFFF"/>
        </w:rPr>
        <w:t>Cruz G</w:t>
      </w:r>
      <w:r w:rsidRPr="00F65767">
        <w:rPr>
          <w:color w:val="222222"/>
          <w:highlight w:val="yellow"/>
          <w:shd w:val="clear" w:color="auto" w:fill="FFFFFF"/>
        </w:rPr>
        <w:t xml:space="preserve">, Khamis R, Kim WY, Prieto C, </w:t>
      </w:r>
      <w:proofErr w:type="spellStart"/>
      <w:r w:rsidRPr="00F65767">
        <w:rPr>
          <w:color w:val="222222"/>
          <w:highlight w:val="yellow"/>
          <w:shd w:val="clear" w:color="auto" w:fill="FFFFFF"/>
        </w:rPr>
        <w:t>Botnar</w:t>
      </w:r>
      <w:proofErr w:type="spellEnd"/>
      <w:r w:rsidRPr="00F65767">
        <w:rPr>
          <w:color w:val="222222"/>
          <w:highlight w:val="yellow"/>
          <w:shd w:val="clear" w:color="auto" w:fill="FFFFFF"/>
        </w:rPr>
        <w:t xml:space="preserve"> RM. Coronary Magnetic Resonance Angiography in Chronic Coronary Syndromes. Frontiers in Cardiovascular Medicine. Aug 17;8:682924, 2021. PM34485397.</w:t>
      </w:r>
    </w:p>
    <w:p w14:paraId="0BEB482E" w14:textId="77777777" w:rsidR="00DD01BD" w:rsidRPr="003C3DE8" w:rsidRDefault="00DD01BD" w:rsidP="00DD01BD">
      <w:pPr>
        <w:pStyle w:val="ListParagraph"/>
        <w:numPr>
          <w:ilvl w:val="0"/>
          <w:numId w:val="8"/>
        </w:numPr>
        <w:tabs>
          <w:tab w:val="left" w:pos="1440"/>
          <w:tab w:val="left" w:pos="2880"/>
        </w:tabs>
        <w:autoSpaceDE w:val="0"/>
        <w:autoSpaceDN w:val="0"/>
        <w:adjustRightInd w:val="0"/>
        <w:spacing w:after="200" w:line="276" w:lineRule="auto"/>
        <w:ind w:left="360"/>
        <w:rPr>
          <w:b/>
          <w:bCs/>
          <w:color w:val="000000" w:themeColor="text1"/>
          <w:highlight w:val="yellow"/>
        </w:rPr>
      </w:pPr>
      <w:r w:rsidRPr="003C3DE8">
        <w:rPr>
          <w:color w:val="000000" w:themeColor="text1"/>
          <w:highlight w:val="yellow"/>
          <w:shd w:val="clear" w:color="auto" w:fill="FFFFFF"/>
        </w:rPr>
        <w:t xml:space="preserve">Velasco C, </w:t>
      </w:r>
      <w:r w:rsidRPr="003C3DE8">
        <w:rPr>
          <w:b/>
          <w:bCs/>
          <w:color w:val="000000" w:themeColor="text1"/>
          <w:highlight w:val="yellow"/>
          <w:shd w:val="clear" w:color="auto" w:fill="FFFFFF"/>
        </w:rPr>
        <w:t>Cruz G,</w:t>
      </w:r>
      <w:r w:rsidRPr="003C3DE8">
        <w:rPr>
          <w:color w:val="000000" w:themeColor="text1"/>
          <w:highlight w:val="yellow"/>
          <w:shd w:val="clear" w:color="auto" w:fill="FFFFFF"/>
        </w:rPr>
        <w:t xml:space="preserve"> Jaubert O, Plaza BL, </w:t>
      </w:r>
      <w:proofErr w:type="spellStart"/>
      <w:r w:rsidRPr="003C3DE8">
        <w:rPr>
          <w:color w:val="000000" w:themeColor="text1"/>
          <w:highlight w:val="yellow"/>
          <w:shd w:val="clear" w:color="auto" w:fill="FFFFFF"/>
        </w:rPr>
        <w:t>Botnar</w:t>
      </w:r>
      <w:proofErr w:type="spellEnd"/>
      <w:r w:rsidRPr="003C3DE8">
        <w:rPr>
          <w:color w:val="000000" w:themeColor="text1"/>
          <w:highlight w:val="yellow"/>
          <w:shd w:val="clear" w:color="auto" w:fill="FFFFFF"/>
        </w:rPr>
        <w:t xml:space="preserve"> RM, Prieto, </w:t>
      </w:r>
      <w:proofErr w:type="gramStart"/>
      <w:r w:rsidRPr="003C3DE8">
        <w:rPr>
          <w:color w:val="000000" w:themeColor="text1"/>
          <w:highlight w:val="yellow"/>
          <w:shd w:val="clear" w:color="auto" w:fill="FFFFFF"/>
        </w:rPr>
        <w:t>C:.</w:t>
      </w:r>
      <w:proofErr w:type="gramEnd"/>
      <w:r w:rsidRPr="003C3DE8">
        <w:rPr>
          <w:color w:val="000000" w:themeColor="text1"/>
          <w:highlight w:val="yellow"/>
          <w:shd w:val="clear" w:color="auto" w:fill="FFFFFF"/>
        </w:rPr>
        <w:t xml:space="preserve"> Simultaneous comprehensive liver T1, T2, T2*, T1ρ and Fat Fraction characterization with Magnetic Resonance Fingerprinting. Magnetic Resonance in Medicine. November 18. Doi:10.1002/mrm.29089. Online ahead of print, 2021. PM34792212.</w:t>
      </w:r>
    </w:p>
    <w:p w14:paraId="1AF5CD6E" w14:textId="48CF85C2" w:rsidR="004863C9" w:rsidRPr="003C3DE8" w:rsidRDefault="004863C9" w:rsidP="00F068FF">
      <w:pPr>
        <w:pStyle w:val="ListParagraph"/>
        <w:numPr>
          <w:ilvl w:val="0"/>
          <w:numId w:val="8"/>
        </w:numPr>
        <w:tabs>
          <w:tab w:val="left" w:pos="1440"/>
          <w:tab w:val="left" w:pos="2880"/>
        </w:tabs>
        <w:autoSpaceDE w:val="0"/>
        <w:autoSpaceDN w:val="0"/>
        <w:adjustRightInd w:val="0"/>
        <w:spacing w:after="200" w:line="276" w:lineRule="auto"/>
        <w:ind w:left="360"/>
        <w:rPr>
          <w:b/>
          <w:bCs/>
          <w:color w:val="000000" w:themeColor="text1"/>
          <w:highlight w:val="yellow"/>
        </w:rPr>
      </w:pPr>
      <w:r w:rsidRPr="003C3DE8">
        <w:rPr>
          <w:color w:val="000000" w:themeColor="text1"/>
          <w:highlight w:val="yellow"/>
          <w:shd w:val="clear" w:color="auto" w:fill="FFFFFF"/>
        </w:rPr>
        <w:t xml:space="preserve">Velasco C, </w:t>
      </w:r>
      <w:r w:rsidRPr="003C3DE8">
        <w:rPr>
          <w:b/>
          <w:bCs/>
          <w:color w:val="000000" w:themeColor="text1"/>
          <w:highlight w:val="yellow"/>
          <w:shd w:val="clear" w:color="auto" w:fill="FFFFFF"/>
        </w:rPr>
        <w:t>Cruz G,</w:t>
      </w:r>
      <w:r w:rsidRPr="003C3DE8">
        <w:rPr>
          <w:color w:val="000000" w:themeColor="text1"/>
          <w:highlight w:val="yellow"/>
          <w:shd w:val="clear" w:color="auto" w:fill="FFFFFF"/>
        </w:rPr>
        <w:t xml:space="preserve"> Lavin B, Hua A, </w:t>
      </w:r>
      <w:proofErr w:type="spellStart"/>
      <w:r w:rsidRPr="003C3DE8">
        <w:rPr>
          <w:color w:val="000000" w:themeColor="text1"/>
          <w:highlight w:val="yellow"/>
          <w:shd w:val="clear" w:color="auto" w:fill="FFFFFF"/>
        </w:rPr>
        <w:t>Fotaki</w:t>
      </w:r>
      <w:proofErr w:type="spellEnd"/>
      <w:r w:rsidRPr="003C3DE8">
        <w:rPr>
          <w:color w:val="000000" w:themeColor="text1"/>
          <w:highlight w:val="yellow"/>
          <w:shd w:val="clear" w:color="auto" w:fill="FFFFFF"/>
        </w:rPr>
        <w:t xml:space="preserve"> A, </w:t>
      </w:r>
      <w:proofErr w:type="spellStart"/>
      <w:r w:rsidRPr="003C3DE8">
        <w:rPr>
          <w:color w:val="000000" w:themeColor="text1"/>
          <w:highlight w:val="yellow"/>
          <w:shd w:val="clear" w:color="auto" w:fill="FFFFFF"/>
        </w:rPr>
        <w:t>Botnar</w:t>
      </w:r>
      <w:proofErr w:type="spellEnd"/>
      <w:r w:rsidRPr="003C3DE8">
        <w:rPr>
          <w:color w:val="000000" w:themeColor="text1"/>
          <w:highlight w:val="yellow"/>
          <w:shd w:val="clear" w:color="auto" w:fill="FFFFFF"/>
        </w:rPr>
        <w:t xml:space="preserve"> RM, Prieto C. Simultaneous T1, T2, and T1ρ cardiac magnetic resonance fingerprinting for contrast agent–free myocardial tissue characterization. Magnetic </w:t>
      </w:r>
      <w:r w:rsidR="00554758" w:rsidRPr="003C3DE8">
        <w:rPr>
          <w:color w:val="000000" w:themeColor="text1"/>
          <w:highlight w:val="yellow"/>
          <w:shd w:val="clear" w:color="auto" w:fill="FFFFFF"/>
        </w:rPr>
        <w:t>R</w:t>
      </w:r>
      <w:r w:rsidRPr="003C3DE8">
        <w:rPr>
          <w:color w:val="000000" w:themeColor="text1"/>
          <w:highlight w:val="yellow"/>
          <w:shd w:val="clear" w:color="auto" w:fill="FFFFFF"/>
        </w:rPr>
        <w:t xml:space="preserve">esonance in </w:t>
      </w:r>
      <w:r w:rsidR="00554758" w:rsidRPr="003C3DE8">
        <w:rPr>
          <w:color w:val="000000" w:themeColor="text1"/>
          <w:highlight w:val="yellow"/>
          <w:shd w:val="clear" w:color="auto" w:fill="FFFFFF"/>
        </w:rPr>
        <w:t>M</w:t>
      </w:r>
      <w:r w:rsidRPr="003C3DE8">
        <w:rPr>
          <w:color w:val="000000" w:themeColor="text1"/>
          <w:highlight w:val="yellow"/>
          <w:shd w:val="clear" w:color="auto" w:fill="FFFFFF"/>
        </w:rPr>
        <w:t xml:space="preserve">edicine. </w:t>
      </w:r>
      <w:r w:rsidR="00554758" w:rsidRPr="003C3DE8">
        <w:rPr>
          <w:color w:val="000000" w:themeColor="text1"/>
          <w:highlight w:val="yellow"/>
          <w:shd w:val="clear" w:color="auto" w:fill="FFFFFF"/>
        </w:rPr>
        <w:t>November 19. Doi:10.1002/mrm.29091. Online ahead of print</w:t>
      </w:r>
      <w:r w:rsidR="005A72CD" w:rsidRPr="003C3DE8">
        <w:rPr>
          <w:color w:val="000000" w:themeColor="text1"/>
          <w:highlight w:val="yellow"/>
          <w:shd w:val="clear" w:color="auto" w:fill="FFFFFF"/>
        </w:rPr>
        <w:t>, 2021.</w:t>
      </w:r>
      <w:r w:rsidR="00554758" w:rsidRPr="003C3DE8">
        <w:rPr>
          <w:color w:val="000000" w:themeColor="text1"/>
          <w:highlight w:val="yellow"/>
          <w:shd w:val="clear" w:color="auto" w:fill="FFFFFF"/>
        </w:rPr>
        <w:t xml:space="preserve"> PM34799854</w:t>
      </w:r>
      <w:r w:rsidR="00EB2BA3" w:rsidRPr="003C3DE8">
        <w:rPr>
          <w:color w:val="000000" w:themeColor="text1"/>
          <w:highlight w:val="yellow"/>
          <w:shd w:val="clear" w:color="auto" w:fill="FFFFFF"/>
        </w:rPr>
        <w:t>.</w:t>
      </w:r>
    </w:p>
    <w:p w14:paraId="1955E173" w14:textId="096A29BA" w:rsidR="00DD01BD" w:rsidRPr="004B7D0C" w:rsidRDefault="00DD01BD" w:rsidP="00DD01BD">
      <w:pPr>
        <w:pStyle w:val="ListParagraph"/>
        <w:numPr>
          <w:ilvl w:val="0"/>
          <w:numId w:val="8"/>
        </w:numPr>
        <w:tabs>
          <w:tab w:val="left" w:pos="1440"/>
          <w:tab w:val="left" w:pos="2880"/>
        </w:tabs>
        <w:autoSpaceDE w:val="0"/>
        <w:autoSpaceDN w:val="0"/>
        <w:adjustRightInd w:val="0"/>
        <w:spacing w:after="200" w:line="276" w:lineRule="auto"/>
        <w:ind w:left="360"/>
        <w:rPr>
          <w:ins w:id="16" w:author="Lima da Cruz, Gastao" w:date="2024-02-21T17:28:00Z" w16du:dateUtc="2024-02-21T22:28:00Z"/>
          <w:b/>
          <w:bCs/>
          <w:color w:val="000000" w:themeColor="text1"/>
          <w:highlight w:val="yellow"/>
          <w:rPrChange w:id="17" w:author="Lima da Cruz, Gastao" w:date="2024-02-21T17:28:00Z" w16du:dateUtc="2024-02-21T22:28:00Z">
            <w:rPr>
              <w:ins w:id="18" w:author="Lima da Cruz, Gastao" w:date="2024-02-21T17:28:00Z" w16du:dateUtc="2024-02-21T22:28:00Z"/>
              <w:color w:val="000000" w:themeColor="text1"/>
              <w:highlight w:val="yellow"/>
              <w:shd w:val="clear" w:color="auto" w:fill="FFFFFF"/>
            </w:rPr>
          </w:rPrChange>
        </w:rPr>
      </w:pPr>
      <w:r w:rsidRPr="003C3DE8">
        <w:rPr>
          <w:color w:val="000000" w:themeColor="text1"/>
          <w:highlight w:val="yellow"/>
          <w:shd w:val="clear" w:color="auto" w:fill="FFFFFF"/>
        </w:rPr>
        <w:t xml:space="preserve">Schneider A, </w:t>
      </w:r>
      <w:r w:rsidRPr="003C3DE8">
        <w:rPr>
          <w:b/>
          <w:bCs/>
          <w:color w:val="000000" w:themeColor="text1"/>
          <w:highlight w:val="yellow"/>
          <w:shd w:val="clear" w:color="auto" w:fill="FFFFFF"/>
        </w:rPr>
        <w:t>Cruz G</w:t>
      </w:r>
      <w:r w:rsidRPr="003C3DE8">
        <w:rPr>
          <w:color w:val="000000" w:themeColor="text1"/>
          <w:highlight w:val="yellow"/>
          <w:shd w:val="clear" w:color="auto" w:fill="FFFFFF"/>
        </w:rPr>
        <w:t xml:space="preserve">, Munoz C, </w:t>
      </w:r>
      <w:proofErr w:type="spellStart"/>
      <w:r w:rsidRPr="003C3DE8">
        <w:rPr>
          <w:color w:val="000000" w:themeColor="text1"/>
          <w:highlight w:val="yellow"/>
          <w:shd w:val="clear" w:color="auto" w:fill="FFFFFF"/>
        </w:rPr>
        <w:t>Hajhosseiny</w:t>
      </w:r>
      <w:proofErr w:type="spellEnd"/>
      <w:r w:rsidRPr="003C3DE8">
        <w:rPr>
          <w:color w:val="000000" w:themeColor="text1"/>
          <w:highlight w:val="yellow"/>
          <w:shd w:val="clear" w:color="auto" w:fill="FFFFFF"/>
        </w:rPr>
        <w:t xml:space="preserve"> R, </w:t>
      </w:r>
      <w:proofErr w:type="spellStart"/>
      <w:r w:rsidRPr="003C3DE8">
        <w:rPr>
          <w:color w:val="000000" w:themeColor="text1"/>
          <w:highlight w:val="yellow"/>
          <w:shd w:val="clear" w:color="auto" w:fill="FFFFFF"/>
        </w:rPr>
        <w:t>Kuestner</w:t>
      </w:r>
      <w:proofErr w:type="spellEnd"/>
      <w:r w:rsidRPr="003C3DE8">
        <w:rPr>
          <w:color w:val="000000" w:themeColor="text1"/>
          <w:highlight w:val="yellow"/>
          <w:shd w:val="clear" w:color="auto" w:fill="FFFFFF"/>
        </w:rPr>
        <w:t xml:space="preserve"> T, Kunze KP, Neji R, </w:t>
      </w:r>
      <w:proofErr w:type="spellStart"/>
      <w:r w:rsidRPr="003C3DE8">
        <w:rPr>
          <w:color w:val="000000" w:themeColor="text1"/>
          <w:highlight w:val="yellow"/>
          <w:shd w:val="clear" w:color="auto" w:fill="FFFFFF"/>
        </w:rPr>
        <w:t>Botnar</w:t>
      </w:r>
      <w:proofErr w:type="spellEnd"/>
      <w:r w:rsidRPr="003C3DE8">
        <w:rPr>
          <w:color w:val="000000" w:themeColor="text1"/>
          <w:highlight w:val="yellow"/>
          <w:shd w:val="clear" w:color="auto" w:fill="FFFFFF"/>
        </w:rPr>
        <w:t xml:space="preserve"> RM, Prieto C. Whole-heart non-rigid motion corrected coronary MRA with autofocus virtual 3D </w:t>
      </w:r>
      <w:proofErr w:type="spellStart"/>
      <w:r w:rsidRPr="003C3DE8">
        <w:rPr>
          <w:color w:val="000000" w:themeColor="text1"/>
          <w:highlight w:val="yellow"/>
          <w:shd w:val="clear" w:color="auto" w:fill="FFFFFF"/>
        </w:rPr>
        <w:t>iNAV</w:t>
      </w:r>
      <w:proofErr w:type="spellEnd"/>
      <w:r w:rsidRPr="003C3DE8">
        <w:rPr>
          <w:color w:val="000000" w:themeColor="text1"/>
          <w:highlight w:val="yellow"/>
          <w:shd w:val="clear" w:color="auto" w:fill="FFFFFF"/>
        </w:rPr>
        <w:t>. Magnetic Resonance Imaging. Jan 6:S0730-725X(22)00007-8, 2022. PM34999163</w:t>
      </w:r>
      <w:r w:rsidR="00EB2BA3" w:rsidRPr="003C3DE8">
        <w:rPr>
          <w:color w:val="000000" w:themeColor="text1"/>
          <w:highlight w:val="yellow"/>
          <w:shd w:val="clear" w:color="auto" w:fill="FFFFFF"/>
        </w:rPr>
        <w:t>.</w:t>
      </w:r>
    </w:p>
    <w:p w14:paraId="1178A6F0" w14:textId="555E0CB8" w:rsidR="004B7D0C" w:rsidRPr="00813ACD" w:rsidRDefault="004B7D0C" w:rsidP="00DD01BD">
      <w:pPr>
        <w:pStyle w:val="ListParagraph"/>
        <w:numPr>
          <w:ilvl w:val="0"/>
          <w:numId w:val="8"/>
        </w:numPr>
        <w:tabs>
          <w:tab w:val="left" w:pos="1440"/>
          <w:tab w:val="left" w:pos="2880"/>
        </w:tabs>
        <w:autoSpaceDE w:val="0"/>
        <w:autoSpaceDN w:val="0"/>
        <w:adjustRightInd w:val="0"/>
        <w:spacing w:after="200" w:line="276" w:lineRule="auto"/>
        <w:ind w:left="360"/>
        <w:rPr>
          <w:ins w:id="19" w:author="Lima da Cruz, Gastao" w:date="2024-02-21T17:33:00Z" w16du:dateUtc="2024-02-21T22:33:00Z"/>
          <w:b/>
          <w:bCs/>
          <w:color w:val="000000" w:themeColor="text1"/>
          <w:highlight w:val="yellow"/>
          <w:rPrChange w:id="20" w:author="Lima da Cruz, Gastao" w:date="2024-02-21T17:33:00Z" w16du:dateUtc="2024-02-21T22:33:00Z">
            <w:rPr>
              <w:ins w:id="21" w:author="Lima da Cruz, Gastao" w:date="2024-02-21T17:33:00Z" w16du:dateUtc="2024-02-21T22:33:00Z"/>
              <w:rFonts w:ascii="Arial" w:hAnsi="Arial" w:cs="Arial"/>
              <w:color w:val="222222"/>
              <w:sz w:val="20"/>
              <w:szCs w:val="20"/>
              <w:shd w:val="clear" w:color="auto" w:fill="FFFFFF"/>
            </w:rPr>
          </w:rPrChange>
        </w:rPr>
      </w:pPr>
      <w:ins w:id="22" w:author="Lima da Cruz, Gastao" w:date="2024-02-21T17:28:00Z" w16du:dateUtc="2024-02-21T22:28:00Z">
        <w:r w:rsidRPr="004B7D0C">
          <w:rPr>
            <w:rFonts w:ascii="Arial" w:hAnsi="Arial" w:cs="Arial"/>
            <w:b/>
            <w:bCs/>
            <w:color w:val="222222"/>
            <w:sz w:val="20"/>
            <w:szCs w:val="20"/>
            <w:shd w:val="clear" w:color="auto" w:fill="FFFFFF"/>
            <w:rPrChange w:id="23" w:author="Lima da Cruz, Gastao" w:date="2024-02-21T17:29:00Z" w16du:dateUtc="2024-02-21T22:29: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xml:space="preserve">, Velasco C, Lavin B, Jaubert O, </w:t>
        </w:r>
        <w:proofErr w:type="spellStart"/>
        <w:r>
          <w:rPr>
            <w:rFonts w:ascii="Arial" w:hAnsi="Arial" w:cs="Arial"/>
            <w:color w:val="222222"/>
            <w:sz w:val="20"/>
            <w:szCs w:val="20"/>
            <w:shd w:val="clear" w:color="auto" w:fill="FFFFFF"/>
          </w:rPr>
          <w:t>Botnar</w:t>
        </w:r>
        <w:proofErr w:type="spellEnd"/>
        <w:r>
          <w:rPr>
            <w:rFonts w:ascii="Arial" w:hAnsi="Arial" w:cs="Arial"/>
            <w:color w:val="222222"/>
            <w:sz w:val="20"/>
            <w:szCs w:val="20"/>
            <w:shd w:val="clear" w:color="auto" w:fill="FFFFFF"/>
          </w:rPr>
          <w:t xml:space="preserve"> RM, Prieto C. Myocardial T1, T2, T2*, and fat fraction quantification via low</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rank motion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corrected cardiac MR fingerprinting. Magnetic Resonance in Medicine. 2022 Jun;87(6):2757-</w:t>
        </w:r>
        <w:commentRangeStart w:id="24"/>
        <w:r>
          <w:rPr>
            <w:rFonts w:ascii="Arial" w:hAnsi="Arial" w:cs="Arial"/>
            <w:color w:val="222222"/>
            <w:sz w:val="20"/>
            <w:szCs w:val="20"/>
            <w:shd w:val="clear" w:color="auto" w:fill="FFFFFF"/>
          </w:rPr>
          <w:t>74</w:t>
        </w:r>
      </w:ins>
      <w:commentRangeEnd w:id="24"/>
      <w:ins w:id="25" w:author="Lima da Cruz, Gastao" w:date="2024-02-21T17:34:00Z" w16du:dateUtc="2024-02-21T22:34:00Z">
        <w:r w:rsidR="00813ACD">
          <w:rPr>
            <w:rStyle w:val="CommentReference"/>
            <w:rFonts w:asciiTheme="minorHAnsi" w:eastAsiaTheme="minorHAnsi" w:hAnsiTheme="minorHAnsi" w:cstheme="minorBidi"/>
          </w:rPr>
          <w:commentReference w:id="24"/>
        </w:r>
      </w:ins>
      <w:ins w:id="26" w:author="Lima da Cruz, Gastao" w:date="2024-02-21T17:28:00Z" w16du:dateUtc="2024-02-21T22:28:00Z">
        <w:r>
          <w:rPr>
            <w:rFonts w:ascii="Arial" w:hAnsi="Arial" w:cs="Arial"/>
            <w:color w:val="222222"/>
            <w:sz w:val="20"/>
            <w:szCs w:val="20"/>
            <w:shd w:val="clear" w:color="auto" w:fill="FFFFFF"/>
          </w:rPr>
          <w:t>.</w:t>
        </w:r>
      </w:ins>
    </w:p>
    <w:p w14:paraId="19B8751D" w14:textId="02F7E2E5" w:rsidR="00813ACD"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27" w:author="Lima da Cruz, Gastao" w:date="2024-02-21T17:45:00Z" w16du:dateUtc="2024-02-21T22:45:00Z"/>
          <w:b/>
          <w:bCs/>
          <w:color w:val="000000" w:themeColor="text1"/>
          <w:highlight w:val="yellow"/>
          <w:rPrChange w:id="28" w:author="Lima da Cruz, Gastao" w:date="2024-02-21T17:45:00Z" w16du:dateUtc="2024-02-21T22:45:00Z">
            <w:rPr>
              <w:ins w:id="29" w:author="Lima da Cruz, Gastao" w:date="2024-02-21T17:45:00Z" w16du:dateUtc="2024-02-21T22:45:00Z"/>
              <w:rFonts w:ascii="Arial" w:hAnsi="Arial" w:cs="Arial"/>
              <w:color w:val="222222"/>
              <w:sz w:val="20"/>
              <w:szCs w:val="20"/>
              <w:shd w:val="clear" w:color="auto" w:fill="FFFFFF"/>
            </w:rPr>
          </w:rPrChange>
        </w:rPr>
      </w:pPr>
      <w:ins w:id="30" w:author="Lima da Cruz, Gastao" w:date="2024-02-21T17:45:00Z" w16du:dateUtc="2024-02-21T22:45:00Z">
        <w:r w:rsidRPr="00056AD4">
          <w:rPr>
            <w:rFonts w:ascii="Arial" w:hAnsi="Arial" w:cs="Arial"/>
            <w:b/>
            <w:bCs/>
            <w:color w:val="222222"/>
            <w:sz w:val="20"/>
            <w:szCs w:val="20"/>
            <w:shd w:val="clear" w:color="auto" w:fill="FFFFFF"/>
            <w:rPrChange w:id="31" w:author="Lima da Cruz, Gastao" w:date="2024-02-21T17:45:00Z" w16du:dateUtc="2024-02-21T22:45: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Hammernik</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Kuestner</w:t>
        </w:r>
        <w:proofErr w:type="spellEnd"/>
        <w:r>
          <w:rPr>
            <w:rFonts w:ascii="Arial" w:hAnsi="Arial" w:cs="Arial"/>
            <w:color w:val="222222"/>
            <w:sz w:val="20"/>
            <w:szCs w:val="20"/>
            <w:shd w:val="clear" w:color="auto" w:fill="FFFFFF"/>
          </w:rPr>
          <w:t xml:space="preserve"> T, Velasco C, Hua A, Ismail TF, Rueckert D, </w:t>
        </w:r>
        <w:proofErr w:type="spellStart"/>
        <w:r>
          <w:rPr>
            <w:rFonts w:ascii="Arial" w:hAnsi="Arial" w:cs="Arial"/>
            <w:color w:val="222222"/>
            <w:sz w:val="20"/>
            <w:szCs w:val="20"/>
            <w:shd w:val="clear" w:color="auto" w:fill="FFFFFF"/>
          </w:rPr>
          <w:t>Botnar</w:t>
        </w:r>
        <w:proofErr w:type="spellEnd"/>
        <w:r>
          <w:rPr>
            <w:rFonts w:ascii="Arial" w:hAnsi="Arial" w:cs="Arial"/>
            <w:color w:val="222222"/>
            <w:sz w:val="20"/>
            <w:szCs w:val="20"/>
            <w:shd w:val="clear" w:color="auto" w:fill="FFFFFF"/>
          </w:rPr>
          <w:t xml:space="preserve"> RM, Prieto C. Single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heartbeat cardiac cine imaging via jointly regularized nonrigid motion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corrected reconstruction. NMR in Biomedicine. </w:t>
        </w:r>
        <w:proofErr w:type="gramStart"/>
        <w:r>
          <w:rPr>
            <w:rFonts w:ascii="Arial" w:hAnsi="Arial" w:cs="Arial"/>
            <w:color w:val="222222"/>
            <w:sz w:val="20"/>
            <w:szCs w:val="20"/>
            <w:shd w:val="clear" w:color="auto" w:fill="FFFFFF"/>
          </w:rPr>
          <w:t>2023:e</w:t>
        </w:r>
        <w:proofErr w:type="gramEnd"/>
        <w:r>
          <w:rPr>
            <w:rFonts w:ascii="Arial" w:hAnsi="Arial" w:cs="Arial"/>
            <w:color w:val="222222"/>
            <w:sz w:val="20"/>
            <w:szCs w:val="20"/>
            <w:shd w:val="clear" w:color="auto" w:fill="FFFFFF"/>
          </w:rPr>
          <w:t>4942.</w:t>
        </w:r>
      </w:ins>
    </w:p>
    <w:p w14:paraId="79267499" w14:textId="5D608FD9" w:rsidR="00056AD4"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32" w:author="Lima da Cruz, Gastao" w:date="2024-02-21T17:45:00Z" w16du:dateUtc="2024-02-21T22:45:00Z"/>
          <w:b/>
          <w:bCs/>
          <w:color w:val="000000" w:themeColor="text1"/>
          <w:highlight w:val="yellow"/>
          <w:rPrChange w:id="33" w:author="Lima da Cruz, Gastao" w:date="2024-02-21T17:45:00Z" w16du:dateUtc="2024-02-21T22:45:00Z">
            <w:rPr>
              <w:ins w:id="34" w:author="Lima da Cruz, Gastao" w:date="2024-02-21T17:45:00Z" w16du:dateUtc="2024-02-21T22:45:00Z"/>
              <w:rFonts w:ascii="Arial" w:hAnsi="Arial" w:cs="Arial"/>
              <w:color w:val="222222"/>
              <w:sz w:val="20"/>
              <w:szCs w:val="20"/>
              <w:shd w:val="clear" w:color="auto" w:fill="FFFFFF"/>
            </w:rPr>
          </w:rPrChange>
        </w:rPr>
      </w:pPr>
      <w:ins w:id="35" w:author="Lima da Cruz, Gastao" w:date="2024-02-21T17:45:00Z" w16du:dateUtc="2024-02-21T22:45:00Z">
        <w:r>
          <w:rPr>
            <w:rFonts w:ascii="Arial" w:hAnsi="Arial" w:cs="Arial"/>
            <w:color w:val="222222"/>
            <w:sz w:val="20"/>
            <w:szCs w:val="20"/>
            <w:shd w:val="clear" w:color="auto" w:fill="FFFFFF"/>
          </w:rPr>
          <w:t xml:space="preserve">Fujita S, Sano K, </w:t>
        </w:r>
        <w:r w:rsidRPr="00056AD4">
          <w:rPr>
            <w:rFonts w:ascii="Arial" w:hAnsi="Arial" w:cs="Arial"/>
            <w:b/>
            <w:bCs/>
            <w:color w:val="222222"/>
            <w:sz w:val="20"/>
            <w:szCs w:val="20"/>
            <w:shd w:val="clear" w:color="auto" w:fill="FFFFFF"/>
            <w:rPrChange w:id="36" w:author="Lima da Cruz, Gastao" w:date="2024-02-21T17:45:00Z" w16du:dateUtc="2024-02-21T22:45: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xml:space="preserve">, Fukumura Y, Kawasaki H, Fukunaga I, Morita Y, Yoneyama M, </w:t>
        </w:r>
        <w:proofErr w:type="spellStart"/>
        <w:r>
          <w:rPr>
            <w:rFonts w:ascii="Arial" w:hAnsi="Arial" w:cs="Arial"/>
            <w:color w:val="222222"/>
            <w:sz w:val="20"/>
            <w:szCs w:val="20"/>
            <w:shd w:val="clear" w:color="auto" w:fill="FFFFFF"/>
          </w:rPr>
          <w:t>Kamagata</w:t>
        </w:r>
        <w:proofErr w:type="spellEnd"/>
        <w:r>
          <w:rPr>
            <w:rFonts w:ascii="Arial" w:hAnsi="Arial" w:cs="Arial"/>
            <w:color w:val="222222"/>
            <w:sz w:val="20"/>
            <w:szCs w:val="20"/>
            <w:shd w:val="clear" w:color="auto" w:fill="FFFFFF"/>
          </w:rPr>
          <w:t xml:space="preserve"> K, Abe O, </w:t>
        </w:r>
        <w:proofErr w:type="spellStart"/>
        <w:r>
          <w:rPr>
            <w:rFonts w:ascii="Arial" w:hAnsi="Arial" w:cs="Arial"/>
            <w:color w:val="222222"/>
            <w:sz w:val="20"/>
            <w:szCs w:val="20"/>
            <w:shd w:val="clear" w:color="auto" w:fill="FFFFFF"/>
          </w:rPr>
          <w:t>Ikejima</w:t>
        </w:r>
        <w:proofErr w:type="spellEnd"/>
        <w:r>
          <w:rPr>
            <w:rFonts w:ascii="Arial" w:hAnsi="Arial" w:cs="Arial"/>
            <w:color w:val="222222"/>
            <w:sz w:val="20"/>
            <w:szCs w:val="20"/>
            <w:shd w:val="clear" w:color="auto" w:fill="FFFFFF"/>
          </w:rPr>
          <w:t xml:space="preserve"> K. MR fingerprinting for liver tissue characterization: a histopathologic correlation study. Radiology. 2023 Jan;306(1):150-9.</w:t>
        </w:r>
      </w:ins>
    </w:p>
    <w:p w14:paraId="06196F6F" w14:textId="063CA8CE" w:rsidR="00056AD4"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37" w:author="Lima da Cruz, Gastao" w:date="2024-02-21T17:46:00Z" w16du:dateUtc="2024-02-21T22:46:00Z"/>
          <w:b/>
          <w:bCs/>
          <w:color w:val="000000" w:themeColor="text1"/>
          <w:highlight w:val="yellow"/>
          <w:rPrChange w:id="38" w:author="Lima da Cruz, Gastao" w:date="2024-02-21T17:46:00Z" w16du:dateUtc="2024-02-21T22:46:00Z">
            <w:rPr>
              <w:ins w:id="39" w:author="Lima da Cruz, Gastao" w:date="2024-02-21T17:46:00Z" w16du:dateUtc="2024-02-21T22:46:00Z"/>
              <w:rFonts w:ascii="Arial" w:hAnsi="Arial" w:cs="Arial"/>
              <w:color w:val="222222"/>
              <w:sz w:val="20"/>
              <w:szCs w:val="20"/>
              <w:shd w:val="clear" w:color="auto" w:fill="FFFFFF"/>
            </w:rPr>
          </w:rPrChange>
        </w:rPr>
      </w:pPr>
      <w:ins w:id="40" w:author="Lima da Cruz, Gastao" w:date="2024-02-21T17:45:00Z" w16du:dateUtc="2024-02-21T22:45:00Z">
        <w:r>
          <w:rPr>
            <w:rFonts w:ascii="Arial" w:hAnsi="Arial" w:cs="Arial"/>
            <w:color w:val="222222"/>
            <w:sz w:val="20"/>
            <w:szCs w:val="20"/>
            <w:shd w:val="clear" w:color="auto" w:fill="FFFFFF"/>
          </w:rPr>
          <w:t xml:space="preserve">Phair A, </w:t>
        </w:r>
        <w:r w:rsidRPr="00056AD4">
          <w:rPr>
            <w:rFonts w:ascii="Arial" w:hAnsi="Arial" w:cs="Arial"/>
            <w:b/>
            <w:bCs/>
            <w:color w:val="222222"/>
            <w:sz w:val="20"/>
            <w:szCs w:val="20"/>
            <w:shd w:val="clear" w:color="auto" w:fill="FFFFFF"/>
            <w:rPrChange w:id="41" w:author="Lima da Cruz, Gastao" w:date="2024-02-21T17:46:00Z" w16du:dateUtc="2024-02-21T22:46: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xml:space="preserve">, Qi H, </w:t>
        </w:r>
        <w:proofErr w:type="spellStart"/>
        <w:r>
          <w:rPr>
            <w:rFonts w:ascii="Arial" w:hAnsi="Arial" w:cs="Arial"/>
            <w:color w:val="222222"/>
            <w:sz w:val="20"/>
            <w:szCs w:val="20"/>
            <w:shd w:val="clear" w:color="auto" w:fill="FFFFFF"/>
          </w:rPr>
          <w:t>Botnar</w:t>
        </w:r>
        <w:proofErr w:type="spellEnd"/>
        <w:r>
          <w:rPr>
            <w:rFonts w:ascii="Arial" w:hAnsi="Arial" w:cs="Arial"/>
            <w:color w:val="222222"/>
            <w:sz w:val="20"/>
            <w:szCs w:val="20"/>
            <w:shd w:val="clear" w:color="auto" w:fill="FFFFFF"/>
          </w:rPr>
          <w:t xml:space="preserve"> RM, Prieto C. Free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running 3D whole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heart T1 and T2 mapping and cine MRI using low</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rank reconstruction with non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rigid cardiac motion correction. Magnetic Resonance in Medicine. 2023 Jan;89(1):217-32.</w:t>
        </w:r>
      </w:ins>
    </w:p>
    <w:p w14:paraId="73B9AD29" w14:textId="254B238E" w:rsidR="00056AD4"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42" w:author="Lima da Cruz, Gastao" w:date="2024-02-21T17:46:00Z" w16du:dateUtc="2024-02-21T22:46:00Z"/>
          <w:b/>
          <w:bCs/>
          <w:color w:val="000000" w:themeColor="text1"/>
          <w:highlight w:val="yellow"/>
          <w:rPrChange w:id="43" w:author="Lima da Cruz, Gastao" w:date="2024-02-21T17:46:00Z" w16du:dateUtc="2024-02-21T22:46:00Z">
            <w:rPr>
              <w:ins w:id="44" w:author="Lima da Cruz, Gastao" w:date="2024-02-21T17:46:00Z" w16du:dateUtc="2024-02-21T22:46:00Z"/>
              <w:rFonts w:ascii="Arial" w:hAnsi="Arial" w:cs="Arial"/>
              <w:color w:val="222222"/>
              <w:sz w:val="20"/>
              <w:szCs w:val="20"/>
              <w:shd w:val="clear" w:color="auto" w:fill="FFFFFF"/>
            </w:rPr>
          </w:rPrChange>
        </w:rPr>
      </w:pPr>
      <w:ins w:id="45" w:author="Lima da Cruz, Gastao" w:date="2024-02-21T17:46:00Z" w16du:dateUtc="2024-02-21T22:46:00Z">
        <w:r>
          <w:rPr>
            <w:rFonts w:ascii="Arial" w:hAnsi="Arial" w:cs="Arial"/>
            <w:color w:val="222222"/>
            <w:sz w:val="20"/>
            <w:szCs w:val="20"/>
            <w:shd w:val="clear" w:color="auto" w:fill="FFFFFF"/>
          </w:rPr>
          <w:t xml:space="preserve">Lo Presti S, Eck BL, </w:t>
        </w:r>
        <w:proofErr w:type="spellStart"/>
        <w:r>
          <w:rPr>
            <w:rFonts w:ascii="Arial" w:hAnsi="Arial" w:cs="Arial"/>
            <w:color w:val="222222"/>
            <w:sz w:val="20"/>
            <w:szCs w:val="20"/>
            <w:shd w:val="clear" w:color="auto" w:fill="FFFFFF"/>
          </w:rPr>
          <w:t>Reyaldeen</w:t>
        </w:r>
        <w:proofErr w:type="spellEnd"/>
        <w:r>
          <w:rPr>
            <w:rFonts w:ascii="Arial" w:hAnsi="Arial" w:cs="Arial"/>
            <w:color w:val="222222"/>
            <w:sz w:val="20"/>
            <w:szCs w:val="20"/>
            <w:shd w:val="clear" w:color="auto" w:fill="FFFFFF"/>
          </w:rPr>
          <w:t xml:space="preserve"> R, Nguyen C, Tang WW, Flamm SD, Seiberlich N, </w:t>
        </w:r>
        <w:r w:rsidRPr="00056AD4">
          <w:rPr>
            <w:rFonts w:ascii="Arial" w:hAnsi="Arial" w:cs="Arial"/>
            <w:b/>
            <w:bCs/>
            <w:color w:val="222222"/>
            <w:sz w:val="20"/>
            <w:szCs w:val="20"/>
            <w:shd w:val="clear" w:color="auto" w:fill="FFFFFF"/>
            <w:rPrChange w:id="46" w:author="Lima da Cruz, Gastao" w:date="2024-02-21T17:46:00Z" w16du:dateUtc="2024-02-21T22:46:00Z">
              <w:rPr>
                <w:rFonts w:ascii="Arial" w:hAnsi="Arial" w:cs="Arial"/>
                <w:color w:val="222222"/>
                <w:sz w:val="20"/>
                <w:szCs w:val="20"/>
                <w:shd w:val="clear" w:color="auto" w:fill="FFFFFF"/>
              </w:rPr>
            </w:rPrChange>
          </w:rPr>
          <w:t xml:space="preserve">Cruz G, </w:t>
        </w:r>
        <w:r>
          <w:rPr>
            <w:rFonts w:ascii="Arial" w:hAnsi="Arial" w:cs="Arial"/>
            <w:color w:val="222222"/>
            <w:sz w:val="20"/>
            <w:szCs w:val="20"/>
            <w:shd w:val="clear" w:color="auto" w:fill="FFFFFF"/>
          </w:rPr>
          <w:t xml:space="preserve">Prieto C, Kwon DH. Fingerprinting MINOCA: Unraveling Clues </w:t>
        </w:r>
        <w:proofErr w:type="gramStart"/>
        <w:r>
          <w:rPr>
            <w:rFonts w:ascii="Arial" w:hAnsi="Arial" w:cs="Arial"/>
            <w:color w:val="222222"/>
            <w:sz w:val="20"/>
            <w:szCs w:val="20"/>
            <w:shd w:val="clear" w:color="auto" w:fill="FFFFFF"/>
          </w:rPr>
          <w:t>With</w:t>
        </w:r>
        <w:proofErr w:type="gramEnd"/>
        <w:r>
          <w:rPr>
            <w:rFonts w:ascii="Arial" w:hAnsi="Arial" w:cs="Arial"/>
            <w:color w:val="222222"/>
            <w:sz w:val="20"/>
            <w:szCs w:val="20"/>
            <w:shd w:val="clear" w:color="auto" w:fill="FFFFFF"/>
          </w:rPr>
          <w:t xml:space="preserve"> Quantitative CMR. Case Reports. 2023 Feb </w:t>
        </w:r>
        <w:proofErr w:type="gramStart"/>
        <w:r>
          <w:rPr>
            <w:rFonts w:ascii="Arial" w:hAnsi="Arial" w:cs="Arial"/>
            <w:color w:val="222222"/>
            <w:sz w:val="20"/>
            <w:szCs w:val="20"/>
            <w:shd w:val="clear" w:color="auto" w:fill="FFFFFF"/>
          </w:rPr>
          <w:t>1;7:101722</w:t>
        </w:r>
        <w:proofErr w:type="gramEnd"/>
        <w:r>
          <w:rPr>
            <w:rFonts w:ascii="Arial" w:hAnsi="Arial" w:cs="Arial"/>
            <w:color w:val="222222"/>
            <w:sz w:val="20"/>
            <w:szCs w:val="20"/>
            <w:shd w:val="clear" w:color="auto" w:fill="FFFFFF"/>
          </w:rPr>
          <w:t>.</w:t>
        </w:r>
      </w:ins>
    </w:p>
    <w:p w14:paraId="249403E1" w14:textId="4CC74339" w:rsidR="00056AD4"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47" w:author="Lima da Cruz, Gastao" w:date="2024-02-21T17:47:00Z" w16du:dateUtc="2024-02-21T22:47:00Z"/>
          <w:b/>
          <w:bCs/>
          <w:color w:val="000000" w:themeColor="text1"/>
          <w:highlight w:val="yellow"/>
          <w:rPrChange w:id="48" w:author="Lima da Cruz, Gastao" w:date="2024-02-21T17:47:00Z" w16du:dateUtc="2024-02-21T22:47:00Z">
            <w:rPr>
              <w:ins w:id="49" w:author="Lima da Cruz, Gastao" w:date="2024-02-21T17:47:00Z" w16du:dateUtc="2024-02-21T22:47:00Z"/>
              <w:rFonts w:ascii="Arial" w:hAnsi="Arial" w:cs="Arial"/>
              <w:color w:val="222222"/>
              <w:sz w:val="20"/>
              <w:szCs w:val="20"/>
              <w:shd w:val="clear" w:color="auto" w:fill="FFFFFF"/>
            </w:rPr>
          </w:rPrChange>
        </w:rPr>
      </w:pPr>
      <w:ins w:id="50" w:author="Lima da Cruz, Gastao" w:date="2024-02-21T17:47:00Z" w16du:dateUtc="2024-02-21T22:47:00Z">
        <w:r w:rsidRPr="00056AD4">
          <w:rPr>
            <w:rFonts w:ascii="Arial" w:hAnsi="Arial" w:cs="Arial"/>
            <w:b/>
            <w:bCs/>
            <w:color w:val="222222"/>
            <w:sz w:val="20"/>
            <w:szCs w:val="20"/>
            <w:shd w:val="clear" w:color="auto" w:fill="FFFFFF"/>
            <w:rPrChange w:id="51" w:author="Lima da Cruz, Gastao" w:date="2024-02-21T17:47:00Z" w16du:dateUtc="2024-02-21T22:47: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xml:space="preserve">, Hua A, Munoz C, Ismail TF, </w:t>
        </w:r>
        <w:proofErr w:type="spellStart"/>
        <w:r>
          <w:rPr>
            <w:rFonts w:ascii="Arial" w:hAnsi="Arial" w:cs="Arial"/>
            <w:color w:val="222222"/>
            <w:sz w:val="20"/>
            <w:szCs w:val="20"/>
            <w:shd w:val="clear" w:color="auto" w:fill="FFFFFF"/>
          </w:rPr>
          <w:t>Chiribiri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Botnar</w:t>
        </w:r>
        <w:proofErr w:type="spellEnd"/>
        <w:r>
          <w:rPr>
            <w:rFonts w:ascii="Arial" w:hAnsi="Arial" w:cs="Arial"/>
            <w:color w:val="222222"/>
            <w:sz w:val="20"/>
            <w:szCs w:val="20"/>
            <w:shd w:val="clear" w:color="auto" w:fill="FFFFFF"/>
          </w:rPr>
          <w:t xml:space="preserve"> RM, Prieto C. LOW</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RANK motion correction for accelerated free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breathing first</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pass myocardial perfusion imaging. Magnetic Resonance in Medicine. 2023 Jul;90(1):64-78.</w:t>
        </w:r>
      </w:ins>
    </w:p>
    <w:p w14:paraId="626063A1" w14:textId="5AD99458" w:rsidR="00056AD4"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52" w:author="Lima da Cruz, Gastao" w:date="2024-02-21T17:47:00Z" w16du:dateUtc="2024-02-21T22:47:00Z"/>
          <w:b/>
          <w:bCs/>
          <w:color w:val="000000" w:themeColor="text1"/>
          <w:highlight w:val="yellow"/>
          <w:rPrChange w:id="53" w:author="Lima da Cruz, Gastao" w:date="2024-02-21T17:47:00Z" w16du:dateUtc="2024-02-21T22:47:00Z">
            <w:rPr>
              <w:ins w:id="54" w:author="Lima da Cruz, Gastao" w:date="2024-02-21T17:47:00Z" w16du:dateUtc="2024-02-21T22:47:00Z"/>
              <w:rFonts w:ascii="Arial" w:hAnsi="Arial" w:cs="Arial"/>
              <w:color w:val="222222"/>
              <w:sz w:val="20"/>
              <w:szCs w:val="20"/>
              <w:shd w:val="clear" w:color="auto" w:fill="FFFFFF"/>
            </w:rPr>
          </w:rPrChange>
        </w:rPr>
      </w:pPr>
      <w:ins w:id="55" w:author="Lima da Cruz, Gastao" w:date="2024-02-21T17:47:00Z" w16du:dateUtc="2024-02-21T22:47:00Z">
        <w:r>
          <w:rPr>
            <w:rFonts w:ascii="Arial" w:hAnsi="Arial" w:cs="Arial"/>
            <w:color w:val="222222"/>
            <w:sz w:val="20"/>
            <w:szCs w:val="20"/>
            <w:shd w:val="clear" w:color="auto" w:fill="FFFFFF"/>
          </w:rPr>
          <w:t xml:space="preserve">Machado I, Puyol-Antón E, </w:t>
        </w:r>
        <w:proofErr w:type="spellStart"/>
        <w:r>
          <w:rPr>
            <w:rFonts w:ascii="Arial" w:hAnsi="Arial" w:cs="Arial"/>
            <w:color w:val="222222"/>
            <w:sz w:val="20"/>
            <w:szCs w:val="20"/>
            <w:shd w:val="clear" w:color="auto" w:fill="FFFFFF"/>
          </w:rPr>
          <w:t>Hammernik</w:t>
        </w:r>
        <w:proofErr w:type="spellEnd"/>
        <w:r>
          <w:rPr>
            <w:rFonts w:ascii="Arial" w:hAnsi="Arial" w:cs="Arial"/>
            <w:color w:val="222222"/>
            <w:sz w:val="20"/>
            <w:szCs w:val="20"/>
            <w:shd w:val="clear" w:color="auto" w:fill="FFFFFF"/>
          </w:rPr>
          <w:t xml:space="preserve"> K, </w:t>
        </w:r>
        <w:r w:rsidRPr="00056AD4">
          <w:rPr>
            <w:rFonts w:ascii="Arial" w:hAnsi="Arial" w:cs="Arial"/>
            <w:b/>
            <w:bCs/>
            <w:color w:val="222222"/>
            <w:sz w:val="20"/>
            <w:szCs w:val="20"/>
            <w:shd w:val="clear" w:color="auto" w:fill="FFFFFF"/>
            <w:rPrChange w:id="56" w:author="Lima da Cruz, Gastao" w:date="2024-02-21T17:47:00Z" w16du:dateUtc="2024-02-21T22:47: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Ugurlu</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Olakorede</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Oksuz</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Ruijsink</w:t>
        </w:r>
        <w:proofErr w:type="spellEnd"/>
        <w:r>
          <w:rPr>
            <w:rFonts w:ascii="Arial" w:hAnsi="Arial" w:cs="Arial"/>
            <w:color w:val="222222"/>
            <w:sz w:val="20"/>
            <w:szCs w:val="20"/>
            <w:shd w:val="clear" w:color="auto" w:fill="FFFFFF"/>
          </w:rPr>
          <w:t xml:space="preserve"> B, Castelo-Branco M, Young A, Prieto C. A deep learning-based integrated framework for quality-aware </w:t>
        </w:r>
        <w:proofErr w:type="spellStart"/>
        <w:r>
          <w:rPr>
            <w:rFonts w:ascii="Arial" w:hAnsi="Arial" w:cs="Arial"/>
            <w:color w:val="222222"/>
            <w:sz w:val="20"/>
            <w:szCs w:val="20"/>
            <w:shd w:val="clear" w:color="auto" w:fill="FFFFFF"/>
          </w:rPr>
          <w:t>undersampled</w:t>
        </w:r>
        <w:proofErr w:type="spellEnd"/>
        <w:r>
          <w:rPr>
            <w:rFonts w:ascii="Arial" w:hAnsi="Arial" w:cs="Arial"/>
            <w:color w:val="222222"/>
            <w:sz w:val="20"/>
            <w:szCs w:val="20"/>
            <w:shd w:val="clear" w:color="auto" w:fill="FFFFFF"/>
          </w:rPr>
          <w:t xml:space="preserve"> cine cardiac MRI reconstruction and analysis. IEEE Transactions on Biomedical Engineering. 2023 Oct 2.</w:t>
        </w:r>
      </w:ins>
    </w:p>
    <w:p w14:paraId="7FA84735" w14:textId="0F0AF253" w:rsidR="00056AD4"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57" w:author="Lima da Cruz, Gastao" w:date="2024-02-21T17:47:00Z" w16du:dateUtc="2024-02-21T22:47:00Z"/>
          <w:b/>
          <w:bCs/>
          <w:color w:val="000000" w:themeColor="text1"/>
          <w:highlight w:val="yellow"/>
          <w:rPrChange w:id="58" w:author="Lima da Cruz, Gastao" w:date="2024-02-21T17:47:00Z" w16du:dateUtc="2024-02-21T22:47:00Z">
            <w:rPr>
              <w:ins w:id="59" w:author="Lima da Cruz, Gastao" w:date="2024-02-21T17:47:00Z" w16du:dateUtc="2024-02-21T22:47:00Z"/>
              <w:rFonts w:ascii="Arial" w:hAnsi="Arial" w:cs="Arial"/>
              <w:color w:val="222222"/>
              <w:sz w:val="20"/>
              <w:szCs w:val="20"/>
              <w:shd w:val="clear" w:color="auto" w:fill="FFFFFF"/>
            </w:rPr>
          </w:rPrChange>
        </w:rPr>
      </w:pPr>
      <w:ins w:id="60" w:author="Lima da Cruz, Gastao" w:date="2024-02-21T17:47:00Z" w16du:dateUtc="2024-02-21T22:47:00Z">
        <w:r>
          <w:rPr>
            <w:rFonts w:ascii="Arial" w:hAnsi="Arial" w:cs="Arial"/>
            <w:color w:val="222222"/>
            <w:sz w:val="20"/>
            <w:szCs w:val="20"/>
            <w:shd w:val="clear" w:color="auto" w:fill="FFFFFF"/>
          </w:rPr>
          <w:lastRenderedPageBreak/>
          <w:t xml:space="preserve">Fujita S, Sano K, </w:t>
        </w:r>
        <w:r w:rsidRPr="00056AD4">
          <w:rPr>
            <w:rFonts w:ascii="Arial" w:hAnsi="Arial" w:cs="Arial"/>
            <w:b/>
            <w:bCs/>
            <w:color w:val="222222"/>
            <w:sz w:val="20"/>
            <w:szCs w:val="20"/>
            <w:shd w:val="clear" w:color="auto" w:fill="FFFFFF"/>
            <w:rPrChange w:id="61" w:author="Lima da Cruz, Gastao" w:date="2024-02-21T17:47:00Z" w16du:dateUtc="2024-02-21T22:47: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Velasco C, Kawasaki H, Fukumura Y, Yoneyama M, Suzuki A, Yamamoto K, Morita Y, Arai T. MR Fingerprinting for Contrast Agent–free and Quantitative Characterization of Focal Liver Lesions. Radiology: Imaging Cancer. 2023 Nov 24;5(6</w:t>
        </w:r>
        <w:proofErr w:type="gramStart"/>
        <w:r>
          <w:rPr>
            <w:rFonts w:ascii="Arial" w:hAnsi="Arial" w:cs="Arial"/>
            <w:color w:val="222222"/>
            <w:sz w:val="20"/>
            <w:szCs w:val="20"/>
            <w:shd w:val="clear" w:color="auto" w:fill="FFFFFF"/>
          </w:rPr>
          <w:t>):e</w:t>
        </w:r>
        <w:proofErr w:type="gramEnd"/>
        <w:r>
          <w:rPr>
            <w:rFonts w:ascii="Arial" w:hAnsi="Arial" w:cs="Arial"/>
            <w:color w:val="222222"/>
            <w:sz w:val="20"/>
            <w:szCs w:val="20"/>
            <w:shd w:val="clear" w:color="auto" w:fill="FFFFFF"/>
          </w:rPr>
          <w:t>230036.</w:t>
        </w:r>
      </w:ins>
    </w:p>
    <w:p w14:paraId="6D0B2ED9" w14:textId="6AF04D77" w:rsidR="00056AD4"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62" w:author="Lima da Cruz, Gastao" w:date="2024-02-21T17:48:00Z" w16du:dateUtc="2024-02-21T22:48:00Z"/>
          <w:b/>
          <w:bCs/>
          <w:color w:val="000000" w:themeColor="text1"/>
          <w:highlight w:val="yellow"/>
          <w:rPrChange w:id="63" w:author="Lima da Cruz, Gastao" w:date="2024-02-21T17:48:00Z" w16du:dateUtc="2024-02-21T22:48:00Z">
            <w:rPr>
              <w:ins w:id="64" w:author="Lima da Cruz, Gastao" w:date="2024-02-21T17:48:00Z" w16du:dateUtc="2024-02-21T22:48:00Z"/>
              <w:rFonts w:ascii="Arial" w:hAnsi="Arial" w:cs="Arial"/>
              <w:color w:val="222222"/>
              <w:sz w:val="20"/>
              <w:szCs w:val="20"/>
              <w:shd w:val="clear" w:color="auto" w:fill="FFFFFF"/>
            </w:rPr>
          </w:rPrChange>
        </w:rPr>
      </w:pPr>
      <w:ins w:id="65" w:author="Lima da Cruz, Gastao" w:date="2024-02-21T17:48:00Z" w16du:dateUtc="2024-02-21T22:48:00Z">
        <w:r>
          <w:rPr>
            <w:rFonts w:ascii="Arial" w:hAnsi="Arial" w:cs="Arial"/>
            <w:color w:val="222222"/>
            <w:sz w:val="20"/>
            <w:szCs w:val="20"/>
            <w:shd w:val="clear" w:color="auto" w:fill="FFFFFF"/>
          </w:rPr>
          <w:t xml:space="preserve">Rashid I, </w:t>
        </w:r>
        <w:r w:rsidRPr="00056AD4">
          <w:rPr>
            <w:rFonts w:ascii="Arial" w:hAnsi="Arial" w:cs="Arial"/>
            <w:b/>
            <w:bCs/>
            <w:color w:val="222222"/>
            <w:sz w:val="20"/>
            <w:szCs w:val="20"/>
            <w:shd w:val="clear" w:color="auto" w:fill="FFFFFF"/>
            <w:rPrChange w:id="66" w:author="Lima da Cruz, Gastao" w:date="2024-02-21T17:48:00Z" w16du:dateUtc="2024-02-21T22:48: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Seiberlich N, Hamilton JI. Cardiac MR Fingerprinting: Overview, Technical Developments, and Applications. Journal of Magnetic Resonance Imaging. 2023 Dec 28.</w:t>
        </w:r>
      </w:ins>
    </w:p>
    <w:p w14:paraId="6F895E5E" w14:textId="1FFD9344" w:rsidR="00056AD4"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67" w:author="Lima da Cruz, Gastao" w:date="2024-02-21T17:48:00Z" w16du:dateUtc="2024-02-21T22:48:00Z"/>
          <w:b/>
          <w:bCs/>
          <w:color w:val="000000" w:themeColor="text1"/>
          <w:highlight w:val="yellow"/>
          <w:rPrChange w:id="68" w:author="Lima da Cruz, Gastao" w:date="2024-02-21T17:48:00Z" w16du:dateUtc="2024-02-21T22:48:00Z">
            <w:rPr>
              <w:ins w:id="69" w:author="Lima da Cruz, Gastao" w:date="2024-02-21T17:48:00Z" w16du:dateUtc="2024-02-21T22:48:00Z"/>
              <w:rFonts w:ascii="Arial" w:hAnsi="Arial" w:cs="Arial"/>
              <w:color w:val="222222"/>
              <w:sz w:val="20"/>
              <w:szCs w:val="20"/>
              <w:shd w:val="clear" w:color="auto" w:fill="FFFFFF"/>
            </w:rPr>
          </w:rPrChange>
        </w:rPr>
      </w:pPr>
      <w:ins w:id="70" w:author="Lima da Cruz, Gastao" w:date="2024-02-21T17:48:00Z" w16du:dateUtc="2024-02-21T22:48:00Z">
        <w:r>
          <w:rPr>
            <w:rFonts w:ascii="Arial" w:hAnsi="Arial" w:cs="Arial"/>
            <w:color w:val="222222"/>
            <w:sz w:val="20"/>
            <w:szCs w:val="20"/>
            <w:shd w:val="clear" w:color="auto" w:fill="FFFFFF"/>
          </w:rPr>
          <w:t xml:space="preserve">Nadel J, Wang X, Saha P, Bongers A, </w:t>
        </w:r>
        <w:proofErr w:type="spellStart"/>
        <w:r>
          <w:rPr>
            <w:rFonts w:ascii="Arial" w:hAnsi="Arial" w:cs="Arial"/>
            <w:color w:val="222222"/>
            <w:sz w:val="20"/>
            <w:szCs w:val="20"/>
            <w:shd w:val="clear" w:color="auto" w:fill="FFFFFF"/>
          </w:rPr>
          <w:t>Tumanov</w:t>
        </w:r>
        <w:proofErr w:type="spellEnd"/>
        <w:r>
          <w:rPr>
            <w:rFonts w:ascii="Arial" w:hAnsi="Arial" w:cs="Arial"/>
            <w:color w:val="222222"/>
            <w:sz w:val="20"/>
            <w:szCs w:val="20"/>
            <w:shd w:val="clear" w:color="auto" w:fill="FFFFFF"/>
          </w:rPr>
          <w:t xml:space="preserve"> S, Giannotti N, Chen W, </w:t>
        </w:r>
        <w:proofErr w:type="spellStart"/>
        <w:r>
          <w:rPr>
            <w:rFonts w:ascii="Arial" w:hAnsi="Arial" w:cs="Arial"/>
            <w:color w:val="222222"/>
            <w:sz w:val="20"/>
            <w:szCs w:val="20"/>
            <w:shd w:val="clear" w:color="auto" w:fill="FFFFFF"/>
          </w:rPr>
          <w:t>Vigder</w:t>
        </w:r>
        <w:proofErr w:type="spellEnd"/>
        <w:r>
          <w:rPr>
            <w:rFonts w:ascii="Arial" w:hAnsi="Arial" w:cs="Arial"/>
            <w:color w:val="222222"/>
            <w:sz w:val="20"/>
            <w:szCs w:val="20"/>
            <w:shd w:val="clear" w:color="auto" w:fill="FFFFFF"/>
          </w:rPr>
          <w:t xml:space="preserve"> N, Chowdhury MM, </w:t>
        </w:r>
        <w:r w:rsidRPr="00056AD4">
          <w:rPr>
            <w:rFonts w:ascii="Arial" w:hAnsi="Arial" w:cs="Arial"/>
            <w:b/>
            <w:bCs/>
            <w:color w:val="222222"/>
            <w:sz w:val="20"/>
            <w:szCs w:val="20"/>
            <w:shd w:val="clear" w:color="auto" w:fill="FFFFFF"/>
            <w:rPrChange w:id="71" w:author="Lima da Cruz, Gastao" w:date="2024-02-21T17:48:00Z" w16du:dateUtc="2024-02-21T22:48: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Velasco C. Molecular magnetic resonance imaging of myeloperoxidase activity identifies culprit lesions and predicts future atherothrombosis. European Heart Journal-Imaging Methods and Practice. 2024 Jan;2(1</w:t>
        </w:r>
        <w:proofErr w:type="gramStart"/>
        <w:r>
          <w:rPr>
            <w:rFonts w:ascii="Arial" w:hAnsi="Arial" w:cs="Arial"/>
            <w:color w:val="222222"/>
            <w:sz w:val="20"/>
            <w:szCs w:val="20"/>
            <w:shd w:val="clear" w:color="auto" w:fill="FFFFFF"/>
          </w:rPr>
          <w:t>):qyae</w:t>
        </w:r>
        <w:proofErr w:type="gramEnd"/>
        <w:r>
          <w:rPr>
            <w:rFonts w:ascii="Arial" w:hAnsi="Arial" w:cs="Arial"/>
            <w:color w:val="222222"/>
            <w:sz w:val="20"/>
            <w:szCs w:val="20"/>
            <w:shd w:val="clear" w:color="auto" w:fill="FFFFFF"/>
          </w:rPr>
          <w:t>004.</w:t>
        </w:r>
      </w:ins>
    </w:p>
    <w:p w14:paraId="39603207" w14:textId="6D02FBD9" w:rsidR="00056AD4" w:rsidRPr="00056AD4" w:rsidRDefault="00056AD4" w:rsidP="00DD01BD">
      <w:pPr>
        <w:pStyle w:val="ListParagraph"/>
        <w:numPr>
          <w:ilvl w:val="0"/>
          <w:numId w:val="8"/>
        </w:numPr>
        <w:tabs>
          <w:tab w:val="left" w:pos="1440"/>
          <w:tab w:val="left" w:pos="2880"/>
        </w:tabs>
        <w:autoSpaceDE w:val="0"/>
        <w:autoSpaceDN w:val="0"/>
        <w:adjustRightInd w:val="0"/>
        <w:spacing w:after="200" w:line="276" w:lineRule="auto"/>
        <w:ind w:left="360"/>
        <w:rPr>
          <w:ins w:id="72" w:author="Lima da Cruz, Gastao" w:date="2024-02-21T17:52:00Z" w16du:dateUtc="2024-02-21T22:52:00Z"/>
          <w:b/>
          <w:bCs/>
          <w:color w:val="000000" w:themeColor="text1"/>
          <w:highlight w:val="yellow"/>
          <w:rPrChange w:id="73" w:author="Lima da Cruz, Gastao" w:date="2024-02-21T17:52:00Z" w16du:dateUtc="2024-02-21T22:52:00Z">
            <w:rPr>
              <w:ins w:id="74" w:author="Lima da Cruz, Gastao" w:date="2024-02-21T17:52:00Z" w16du:dateUtc="2024-02-21T22:52:00Z"/>
              <w:rFonts w:ascii="Arial" w:hAnsi="Arial" w:cs="Arial"/>
              <w:color w:val="222222"/>
              <w:sz w:val="20"/>
              <w:szCs w:val="20"/>
              <w:shd w:val="clear" w:color="auto" w:fill="FFFFFF"/>
            </w:rPr>
          </w:rPrChange>
        </w:rPr>
      </w:pPr>
      <w:ins w:id="75" w:author="Lima da Cruz, Gastao" w:date="2024-02-21T17:49:00Z" w16du:dateUtc="2024-02-21T22:49:00Z">
        <w:r>
          <w:rPr>
            <w:rFonts w:ascii="Arial" w:hAnsi="Arial" w:cs="Arial"/>
            <w:color w:val="222222"/>
            <w:sz w:val="20"/>
            <w:szCs w:val="20"/>
            <w:shd w:val="clear" w:color="auto" w:fill="FFFFFF"/>
          </w:rPr>
          <w:t xml:space="preserve">Christodoulou AG, </w:t>
        </w:r>
        <w:r w:rsidRPr="00056AD4">
          <w:rPr>
            <w:rFonts w:ascii="Arial" w:hAnsi="Arial" w:cs="Arial"/>
            <w:b/>
            <w:bCs/>
            <w:color w:val="222222"/>
            <w:sz w:val="20"/>
            <w:szCs w:val="20"/>
            <w:shd w:val="clear" w:color="auto" w:fill="FFFFFF"/>
            <w:rPrChange w:id="76" w:author="Lima da Cruz, Gastao" w:date="2024-02-21T17:49:00Z" w16du:dateUtc="2024-02-21T22:49: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xml:space="preserve">, Arami A, </w:t>
        </w:r>
        <w:proofErr w:type="spellStart"/>
        <w:r>
          <w:rPr>
            <w:rFonts w:ascii="Arial" w:hAnsi="Arial" w:cs="Arial"/>
            <w:color w:val="222222"/>
            <w:sz w:val="20"/>
            <w:szCs w:val="20"/>
            <w:shd w:val="clear" w:color="auto" w:fill="FFFFFF"/>
          </w:rPr>
          <w:t>Weingärtner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Artico</w:t>
        </w:r>
        <w:proofErr w:type="spellEnd"/>
        <w:r>
          <w:rPr>
            <w:rFonts w:ascii="Arial" w:hAnsi="Arial" w:cs="Arial"/>
            <w:color w:val="222222"/>
            <w:sz w:val="20"/>
            <w:szCs w:val="20"/>
            <w:shd w:val="clear" w:color="auto" w:fill="FFFFFF"/>
          </w:rPr>
          <w:t xml:space="preserve"> J, Peters D, Seiberlich N. The Future of CMR: All-in-One vs. Real-Time CMR (Part 1). Journal of Cardiovascular Magnetic Resonance. 2024 Jan 17:100997.</w:t>
        </w:r>
      </w:ins>
    </w:p>
    <w:p w14:paraId="505394E8" w14:textId="522FFD6F" w:rsidR="00056AD4" w:rsidRPr="00AD2725" w:rsidRDefault="00056AD4" w:rsidP="00AD2725">
      <w:pPr>
        <w:pStyle w:val="ListParagraph"/>
        <w:numPr>
          <w:ilvl w:val="0"/>
          <w:numId w:val="8"/>
        </w:numPr>
        <w:tabs>
          <w:tab w:val="left" w:pos="1440"/>
          <w:tab w:val="left" w:pos="2880"/>
        </w:tabs>
        <w:autoSpaceDE w:val="0"/>
        <w:autoSpaceDN w:val="0"/>
        <w:adjustRightInd w:val="0"/>
        <w:spacing w:after="200" w:line="276" w:lineRule="auto"/>
        <w:ind w:left="360"/>
        <w:rPr>
          <w:ins w:id="77" w:author="Lima da Cruz, Gastao" w:date="2024-02-21T17:53:00Z" w16du:dateUtc="2024-02-21T22:53:00Z"/>
          <w:b/>
          <w:bCs/>
          <w:color w:val="000000" w:themeColor="text1"/>
          <w:highlight w:val="yellow"/>
          <w:rPrChange w:id="78" w:author="Lima da Cruz, Gastao" w:date="2024-02-21T17:53:00Z" w16du:dateUtc="2024-02-21T22:53:00Z">
            <w:rPr>
              <w:ins w:id="79" w:author="Lima da Cruz, Gastao" w:date="2024-02-21T17:53:00Z" w16du:dateUtc="2024-02-21T22:53:00Z"/>
              <w:rFonts w:ascii="Arial" w:hAnsi="Arial" w:cs="Arial"/>
              <w:color w:val="222222"/>
              <w:sz w:val="20"/>
              <w:szCs w:val="20"/>
              <w:shd w:val="clear" w:color="auto" w:fill="FFFFFF"/>
            </w:rPr>
          </w:rPrChange>
        </w:rPr>
      </w:pPr>
      <w:ins w:id="80" w:author="Lima da Cruz, Gastao" w:date="2024-02-21T17:52:00Z" w16du:dateUtc="2024-02-21T22:52:00Z">
        <w:r>
          <w:rPr>
            <w:rFonts w:ascii="Arial" w:hAnsi="Arial" w:cs="Arial"/>
            <w:color w:val="222222"/>
            <w:sz w:val="20"/>
            <w:szCs w:val="20"/>
            <w:shd w:val="clear" w:color="auto" w:fill="FFFFFF"/>
          </w:rPr>
          <w:t xml:space="preserve">Hamilton JI, </w:t>
        </w:r>
        <w:r w:rsidRPr="00056AD4">
          <w:rPr>
            <w:rFonts w:ascii="Arial" w:hAnsi="Arial" w:cs="Arial"/>
            <w:b/>
            <w:bCs/>
            <w:color w:val="222222"/>
            <w:sz w:val="20"/>
            <w:szCs w:val="20"/>
            <w:shd w:val="clear" w:color="auto" w:fill="FFFFFF"/>
            <w:rPrChange w:id="81" w:author="Lima da Cruz, Gastao" w:date="2024-02-21T17:52:00Z" w16du:dateUtc="2024-02-21T22:52:00Z">
              <w:rPr>
                <w:rFonts w:ascii="Arial" w:hAnsi="Arial" w:cs="Arial"/>
                <w:color w:val="222222"/>
                <w:sz w:val="20"/>
                <w:szCs w:val="20"/>
                <w:shd w:val="clear" w:color="auto" w:fill="FFFFFF"/>
              </w:rPr>
            </w:rPrChange>
          </w:rPr>
          <w:t>Cruz G</w:t>
        </w:r>
        <w:r>
          <w:rPr>
            <w:rFonts w:ascii="Arial" w:hAnsi="Arial" w:cs="Arial"/>
            <w:color w:val="222222"/>
            <w:sz w:val="20"/>
            <w:szCs w:val="20"/>
            <w:shd w:val="clear" w:color="auto" w:fill="FFFFFF"/>
          </w:rPr>
          <w:t>, Rashid I, Walker J, Rajagopalan S, Seiberlich N. Deep image prior cine MR fingerprinting with B1+ spin history correction. Magnetic Resonance in Medicine. 2023 Dec 15.</w:t>
        </w:r>
      </w:ins>
    </w:p>
    <w:p w14:paraId="6FBFAC70" w14:textId="77777777" w:rsidR="00AD2725" w:rsidRPr="00AD2725" w:rsidRDefault="00AD2725" w:rsidP="00AD2725">
      <w:pPr>
        <w:tabs>
          <w:tab w:val="left" w:pos="1440"/>
          <w:tab w:val="left" w:pos="2880"/>
        </w:tabs>
        <w:autoSpaceDE w:val="0"/>
        <w:autoSpaceDN w:val="0"/>
        <w:adjustRightInd w:val="0"/>
        <w:spacing w:after="200" w:line="276" w:lineRule="auto"/>
        <w:rPr>
          <w:b/>
          <w:bCs/>
          <w:color w:val="000000" w:themeColor="text1"/>
          <w:highlight w:val="yellow"/>
          <w:rPrChange w:id="82" w:author="Lima da Cruz, Gastao" w:date="2024-02-21T17:53:00Z" w16du:dateUtc="2024-02-21T22:53:00Z">
            <w:rPr>
              <w:highlight w:val="yellow"/>
            </w:rPr>
          </w:rPrChange>
        </w:rPr>
        <w:pPrChange w:id="83" w:author="Lima da Cruz, Gastao" w:date="2024-02-21T17:53:00Z" w16du:dateUtc="2024-02-21T22:53:00Z">
          <w:pPr>
            <w:pStyle w:val="ListParagraph"/>
            <w:numPr>
              <w:numId w:val="8"/>
            </w:numPr>
            <w:tabs>
              <w:tab w:val="left" w:pos="1440"/>
              <w:tab w:val="left" w:pos="2880"/>
            </w:tabs>
            <w:autoSpaceDE w:val="0"/>
            <w:autoSpaceDN w:val="0"/>
            <w:adjustRightInd w:val="0"/>
            <w:spacing w:after="200" w:line="276" w:lineRule="auto"/>
            <w:ind w:left="360" w:hanging="360"/>
          </w:pPr>
        </w:pPrChange>
      </w:pPr>
    </w:p>
    <w:p w14:paraId="189BE8FE" w14:textId="68873B89" w:rsidR="00842FED" w:rsidRDefault="00842FED" w:rsidP="00842FED">
      <w:pPr>
        <w:tabs>
          <w:tab w:val="left" w:pos="1440"/>
          <w:tab w:val="left" w:pos="2880"/>
        </w:tabs>
        <w:autoSpaceDE w:val="0"/>
        <w:autoSpaceDN w:val="0"/>
        <w:adjustRightInd w:val="0"/>
        <w:rPr>
          <w:b/>
          <w:bCs/>
          <w:color w:val="000000" w:themeColor="text1"/>
        </w:rPr>
      </w:pPr>
    </w:p>
    <w:p w14:paraId="2703F001" w14:textId="1FB1BEF4" w:rsidR="00842FED" w:rsidRPr="00842FED" w:rsidRDefault="00842FED" w:rsidP="00842FED">
      <w:pPr>
        <w:tabs>
          <w:tab w:val="left" w:pos="1440"/>
          <w:tab w:val="left" w:pos="2880"/>
        </w:tabs>
        <w:autoSpaceDE w:val="0"/>
        <w:autoSpaceDN w:val="0"/>
        <w:adjustRightInd w:val="0"/>
        <w:rPr>
          <w:b/>
          <w:bCs/>
          <w:color w:val="000000" w:themeColor="text1"/>
          <w:u w:val="single"/>
        </w:rPr>
      </w:pPr>
      <w:r w:rsidRPr="00842FED">
        <w:rPr>
          <w:b/>
          <w:bCs/>
          <w:color w:val="000000" w:themeColor="text1"/>
          <w:u w:val="single"/>
        </w:rPr>
        <w:t>Submitted</w:t>
      </w:r>
    </w:p>
    <w:p w14:paraId="053C10C4" w14:textId="70DD3A5F" w:rsidR="005A72CD" w:rsidRDefault="005A72CD" w:rsidP="00B62095">
      <w:pPr>
        <w:tabs>
          <w:tab w:val="left" w:pos="1440"/>
          <w:tab w:val="left" w:pos="2880"/>
        </w:tabs>
        <w:autoSpaceDE w:val="0"/>
        <w:autoSpaceDN w:val="0"/>
        <w:adjustRightInd w:val="0"/>
        <w:rPr>
          <w:b/>
          <w:bCs/>
          <w:color w:val="000000" w:themeColor="text1"/>
        </w:rPr>
      </w:pPr>
    </w:p>
    <w:p w14:paraId="0319E97A" w14:textId="08C313F2" w:rsidR="00CC391A" w:rsidRPr="00D244B8" w:rsidDel="004B7D0C" w:rsidRDefault="00CC391A" w:rsidP="00CC391A">
      <w:pPr>
        <w:pStyle w:val="ListParagraph"/>
        <w:numPr>
          <w:ilvl w:val="0"/>
          <w:numId w:val="38"/>
        </w:numPr>
        <w:tabs>
          <w:tab w:val="left" w:pos="1440"/>
          <w:tab w:val="left" w:pos="2880"/>
        </w:tabs>
        <w:autoSpaceDE w:val="0"/>
        <w:autoSpaceDN w:val="0"/>
        <w:adjustRightInd w:val="0"/>
        <w:spacing w:after="200" w:line="276" w:lineRule="auto"/>
        <w:rPr>
          <w:del w:id="84" w:author="Lima da Cruz, Gastao" w:date="2024-02-21T17:29:00Z" w16du:dateUtc="2024-02-21T22:29:00Z"/>
          <w:b/>
          <w:bCs/>
          <w:color w:val="000000" w:themeColor="text1"/>
        </w:rPr>
      </w:pPr>
      <w:commentRangeStart w:id="85"/>
      <w:commentRangeStart w:id="86"/>
      <w:del w:id="87" w:author="Lima da Cruz, Gastao" w:date="2024-02-21T17:29:00Z" w16du:dateUtc="2024-02-21T22:29:00Z">
        <w:r w:rsidRPr="00D244B8" w:rsidDel="004B7D0C">
          <w:rPr>
            <w:b/>
            <w:bCs/>
            <w:color w:val="000000" w:themeColor="text1"/>
          </w:rPr>
          <w:delText>Cruz G</w:delText>
        </w:r>
        <w:r w:rsidRPr="00D244B8" w:rsidDel="004B7D0C">
          <w:rPr>
            <w:color w:val="000000" w:themeColor="text1"/>
          </w:rPr>
          <w:delText xml:space="preserve">, Hammernik K, Kuestner T, Velasco C, Hua A, Ismail T, Rueckert D, Botnar RM, Prieto C. One-heartbeat cardiac cine imaging via jointly regularized non-rigid motion correction reconstruction. </w:delText>
        </w:r>
        <w:r w:rsidRPr="00D244B8" w:rsidDel="004B7D0C">
          <w:rPr>
            <w:i/>
            <w:iCs/>
            <w:color w:val="000000" w:themeColor="text1"/>
          </w:rPr>
          <w:delText>(under revision)</w:delText>
        </w:r>
        <w:commentRangeEnd w:id="85"/>
        <w:r w:rsidR="00D852A0" w:rsidDel="004B7D0C">
          <w:rPr>
            <w:rStyle w:val="CommentReference"/>
            <w:rFonts w:asciiTheme="minorHAnsi" w:eastAsiaTheme="minorHAnsi" w:hAnsiTheme="minorHAnsi" w:cstheme="minorBidi"/>
          </w:rPr>
          <w:commentReference w:id="85"/>
        </w:r>
        <w:commentRangeEnd w:id="86"/>
        <w:r w:rsidR="004B7D0C" w:rsidDel="004B7D0C">
          <w:rPr>
            <w:rStyle w:val="CommentReference"/>
            <w:rFonts w:asciiTheme="minorHAnsi" w:eastAsiaTheme="minorHAnsi" w:hAnsiTheme="minorHAnsi" w:cstheme="minorBidi"/>
          </w:rPr>
          <w:commentReference w:id="86"/>
        </w:r>
      </w:del>
    </w:p>
    <w:p w14:paraId="141E91AA" w14:textId="2B501DCA" w:rsidR="00CC391A" w:rsidRPr="000A772E" w:rsidDel="00813ACD" w:rsidRDefault="00CC391A" w:rsidP="00CC391A">
      <w:pPr>
        <w:pStyle w:val="ListParagraph"/>
        <w:numPr>
          <w:ilvl w:val="0"/>
          <w:numId w:val="38"/>
        </w:numPr>
        <w:tabs>
          <w:tab w:val="left" w:pos="1440"/>
          <w:tab w:val="left" w:pos="2880"/>
        </w:tabs>
        <w:autoSpaceDE w:val="0"/>
        <w:autoSpaceDN w:val="0"/>
        <w:adjustRightInd w:val="0"/>
        <w:rPr>
          <w:del w:id="88" w:author="Lima da Cruz, Gastao" w:date="2024-02-21T17:33:00Z" w16du:dateUtc="2024-02-21T22:33:00Z"/>
          <w:b/>
          <w:bCs/>
          <w:color w:val="000000" w:themeColor="text1"/>
          <w:highlight w:val="yellow"/>
        </w:rPr>
      </w:pPr>
      <w:del w:id="89" w:author="Lima da Cruz, Gastao" w:date="2024-02-21T17:33:00Z" w16du:dateUtc="2024-02-21T22:33:00Z">
        <w:r w:rsidRPr="000A772E" w:rsidDel="00813ACD">
          <w:rPr>
            <w:b/>
            <w:bCs/>
            <w:color w:val="000000" w:themeColor="text1"/>
            <w:highlight w:val="yellow"/>
          </w:rPr>
          <w:delText>Cruz G</w:delText>
        </w:r>
        <w:r w:rsidRPr="000A772E" w:rsidDel="00813ACD">
          <w:rPr>
            <w:color w:val="000000" w:themeColor="text1"/>
            <w:highlight w:val="yellow"/>
          </w:rPr>
          <w:delText xml:space="preserve">, Velasco C, Jaubert O, Qi H, Botnar RM, Prieto C. Myocardial T1, T2, T2* and fat fraction quantification via Low-Rank Motion-Corrected cardiac MRF </w:delText>
        </w:r>
        <w:r w:rsidRPr="000A772E" w:rsidDel="00813ACD">
          <w:rPr>
            <w:i/>
            <w:color w:val="000000" w:themeColor="text1"/>
            <w:highlight w:val="yellow"/>
          </w:rPr>
          <w:delText>(in press)</w:delText>
        </w:r>
      </w:del>
    </w:p>
    <w:p w14:paraId="72153A42" w14:textId="3368D79C" w:rsidR="00CC391A" w:rsidRDefault="00CC391A" w:rsidP="00B62095">
      <w:pPr>
        <w:tabs>
          <w:tab w:val="left" w:pos="1440"/>
          <w:tab w:val="left" w:pos="2880"/>
        </w:tabs>
        <w:autoSpaceDE w:val="0"/>
        <w:autoSpaceDN w:val="0"/>
        <w:adjustRightInd w:val="0"/>
        <w:rPr>
          <w:b/>
          <w:bCs/>
          <w:color w:val="000000" w:themeColor="text1"/>
        </w:rPr>
      </w:pPr>
    </w:p>
    <w:p w14:paraId="58244939" w14:textId="77777777" w:rsidR="00CC391A" w:rsidRPr="00D244B8" w:rsidRDefault="00CC391A" w:rsidP="00B62095">
      <w:pPr>
        <w:tabs>
          <w:tab w:val="left" w:pos="1440"/>
          <w:tab w:val="left" w:pos="2880"/>
        </w:tabs>
        <w:autoSpaceDE w:val="0"/>
        <w:autoSpaceDN w:val="0"/>
        <w:adjustRightInd w:val="0"/>
        <w:rPr>
          <w:b/>
          <w:bCs/>
          <w:color w:val="000000" w:themeColor="text1"/>
        </w:rPr>
      </w:pPr>
    </w:p>
    <w:p w14:paraId="3206C179" w14:textId="03E7173C" w:rsidR="00EB2BA3" w:rsidRPr="00593915" w:rsidRDefault="00EB2BA3" w:rsidP="00B62095">
      <w:pPr>
        <w:tabs>
          <w:tab w:val="left" w:pos="1440"/>
          <w:tab w:val="left" w:pos="2880"/>
        </w:tabs>
        <w:rPr>
          <w:b/>
          <w:iCs/>
          <w:u w:val="single"/>
        </w:rPr>
      </w:pPr>
      <w:r w:rsidRPr="00593915">
        <w:rPr>
          <w:b/>
          <w:iCs/>
          <w:u w:val="single"/>
        </w:rPr>
        <w:t>Book Chapters</w:t>
      </w:r>
    </w:p>
    <w:p w14:paraId="4839175F" w14:textId="77777777" w:rsidR="00EB2BA3" w:rsidRPr="00593915" w:rsidRDefault="00EB2BA3" w:rsidP="00B62095">
      <w:pPr>
        <w:tabs>
          <w:tab w:val="left" w:pos="1440"/>
          <w:tab w:val="left" w:pos="2880"/>
        </w:tabs>
        <w:rPr>
          <w:b/>
          <w:iCs/>
          <w:u w:val="single"/>
        </w:rPr>
      </w:pPr>
    </w:p>
    <w:p w14:paraId="51427E3D" w14:textId="77777777" w:rsidR="00EB2BA3" w:rsidRPr="005B18E2" w:rsidRDefault="00EB2BA3" w:rsidP="00842FED">
      <w:pPr>
        <w:pStyle w:val="ListParagraph"/>
        <w:numPr>
          <w:ilvl w:val="0"/>
          <w:numId w:val="37"/>
        </w:numPr>
        <w:tabs>
          <w:tab w:val="left" w:pos="1440"/>
          <w:tab w:val="left" w:pos="2880"/>
        </w:tabs>
        <w:rPr>
          <w:b/>
          <w:iCs/>
          <w:smallCaps/>
          <w:highlight w:val="yellow"/>
        </w:rPr>
      </w:pPr>
      <w:r w:rsidRPr="005B18E2">
        <w:rPr>
          <w:b/>
          <w:iCs/>
          <w:highlight w:val="yellow"/>
        </w:rPr>
        <w:t>Cruz G</w:t>
      </w:r>
      <w:r w:rsidRPr="005B18E2">
        <w:rPr>
          <w:iCs/>
          <w:highlight w:val="yellow"/>
        </w:rPr>
        <w:t xml:space="preserve">, </w:t>
      </w:r>
      <w:proofErr w:type="spellStart"/>
      <w:r w:rsidRPr="005B18E2">
        <w:rPr>
          <w:iCs/>
          <w:highlight w:val="yellow"/>
        </w:rPr>
        <w:t>Roujol</w:t>
      </w:r>
      <w:proofErr w:type="spellEnd"/>
      <w:r w:rsidRPr="005B18E2">
        <w:rPr>
          <w:iCs/>
          <w:highlight w:val="yellow"/>
        </w:rPr>
        <w:t xml:space="preserve"> S, </w:t>
      </w:r>
      <w:proofErr w:type="spellStart"/>
      <w:r w:rsidRPr="005B18E2">
        <w:rPr>
          <w:iCs/>
          <w:highlight w:val="yellow"/>
        </w:rPr>
        <w:t>Botnar</w:t>
      </w:r>
      <w:proofErr w:type="spellEnd"/>
      <w:r w:rsidRPr="005B18E2">
        <w:rPr>
          <w:iCs/>
          <w:highlight w:val="yellow"/>
        </w:rPr>
        <w:t xml:space="preserve"> RM, Prieto C. Specialized Mapping Methods in the Heart, Chapter 5 of “Quantitative Magnetic Resonance Imaging”. Elsevier </w:t>
      </w:r>
    </w:p>
    <w:p w14:paraId="7EF1C51F" w14:textId="77777777" w:rsidR="00EB2BA3" w:rsidRPr="005B18E2" w:rsidRDefault="00EB2BA3" w:rsidP="00842FED">
      <w:pPr>
        <w:pStyle w:val="ListParagraph"/>
        <w:numPr>
          <w:ilvl w:val="0"/>
          <w:numId w:val="37"/>
        </w:numPr>
        <w:tabs>
          <w:tab w:val="left" w:pos="1440"/>
          <w:tab w:val="left" w:pos="2880"/>
        </w:tabs>
        <w:rPr>
          <w:iCs/>
          <w:highlight w:val="yellow"/>
        </w:rPr>
      </w:pPr>
      <w:r w:rsidRPr="005B18E2">
        <w:rPr>
          <w:iCs/>
          <w:highlight w:val="yellow"/>
        </w:rPr>
        <w:t xml:space="preserve">Munoz C, </w:t>
      </w:r>
      <w:r w:rsidRPr="005B18E2">
        <w:rPr>
          <w:b/>
          <w:iCs/>
          <w:highlight w:val="yellow"/>
        </w:rPr>
        <w:t>Cruz G</w:t>
      </w:r>
      <w:r w:rsidRPr="005B18E2">
        <w:rPr>
          <w:iCs/>
          <w:highlight w:val="yellow"/>
        </w:rPr>
        <w:t xml:space="preserve">, Prieto C, </w:t>
      </w:r>
      <w:proofErr w:type="spellStart"/>
      <w:r w:rsidRPr="005B18E2">
        <w:rPr>
          <w:iCs/>
          <w:highlight w:val="yellow"/>
        </w:rPr>
        <w:t>Botnar</w:t>
      </w:r>
      <w:proofErr w:type="spellEnd"/>
      <w:r w:rsidRPr="005B18E2">
        <w:rPr>
          <w:iCs/>
          <w:highlight w:val="yellow"/>
        </w:rPr>
        <w:t xml:space="preserve"> RM. Innovations in Cardiovascular MR and PET-MR imaging, Chapter of “Hybrid Cardiac Imaging”. Springer Nature. </w:t>
      </w:r>
    </w:p>
    <w:p w14:paraId="1C2423BC" w14:textId="77777777" w:rsidR="00EB2BA3" w:rsidRPr="00284557" w:rsidRDefault="00EB2BA3" w:rsidP="00842FED">
      <w:pPr>
        <w:pStyle w:val="ListParagraph"/>
        <w:numPr>
          <w:ilvl w:val="0"/>
          <w:numId w:val="37"/>
        </w:numPr>
        <w:tabs>
          <w:tab w:val="left" w:pos="1440"/>
          <w:tab w:val="left" w:pos="2880"/>
        </w:tabs>
        <w:rPr>
          <w:iCs/>
          <w:highlight w:val="cyan"/>
        </w:rPr>
      </w:pPr>
      <w:r w:rsidRPr="00284557">
        <w:rPr>
          <w:b/>
          <w:bCs/>
          <w:iCs/>
          <w:highlight w:val="cyan"/>
        </w:rPr>
        <w:t>Cruz G</w:t>
      </w:r>
      <w:r w:rsidRPr="00284557">
        <w:rPr>
          <w:iCs/>
          <w:highlight w:val="cyan"/>
        </w:rPr>
        <w:t xml:space="preserve">, Doneva M, </w:t>
      </w:r>
      <w:proofErr w:type="spellStart"/>
      <w:r w:rsidRPr="00284557">
        <w:rPr>
          <w:iCs/>
          <w:highlight w:val="cyan"/>
        </w:rPr>
        <w:t>Akcakaya</w:t>
      </w:r>
      <w:proofErr w:type="spellEnd"/>
      <w:r w:rsidRPr="00284557">
        <w:rPr>
          <w:iCs/>
          <w:highlight w:val="cyan"/>
        </w:rPr>
        <w:t xml:space="preserve"> M, Prieto C. MR as an inverse problem, Chapter of “MRI Reconstruction: Theory, Methods and Applications” </w:t>
      </w:r>
      <w:commentRangeStart w:id="90"/>
      <w:commentRangeStart w:id="91"/>
      <w:r w:rsidRPr="00284557">
        <w:rPr>
          <w:iCs/>
          <w:highlight w:val="cyan"/>
        </w:rPr>
        <w:t>(in preparation)</w:t>
      </w:r>
      <w:commentRangeEnd w:id="90"/>
      <w:r w:rsidR="00284557">
        <w:rPr>
          <w:rStyle w:val="CommentReference"/>
          <w:rFonts w:asciiTheme="minorHAnsi" w:eastAsiaTheme="minorHAnsi" w:hAnsiTheme="minorHAnsi" w:cstheme="minorBidi"/>
        </w:rPr>
        <w:commentReference w:id="90"/>
      </w:r>
      <w:commentRangeEnd w:id="91"/>
      <w:r w:rsidR="004B7D0C">
        <w:rPr>
          <w:rStyle w:val="CommentReference"/>
          <w:rFonts w:asciiTheme="minorHAnsi" w:eastAsiaTheme="minorHAnsi" w:hAnsiTheme="minorHAnsi" w:cstheme="minorBidi"/>
        </w:rPr>
        <w:commentReference w:id="91"/>
      </w:r>
    </w:p>
    <w:p w14:paraId="317BA54F" w14:textId="4DF7A02B" w:rsidR="00EB2BA3" w:rsidRPr="00E00BF4" w:rsidRDefault="00EB2BA3" w:rsidP="00842FED">
      <w:pPr>
        <w:pStyle w:val="ListParagraph"/>
        <w:numPr>
          <w:ilvl w:val="0"/>
          <w:numId w:val="37"/>
        </w:numPr>
        <w:tabs>
          <w:tab w:val="left" w:pos="1440"/>
          <w:tab w:val="left" w:pos="2880"/>
        </w:tabs>
        <w:rPr>
          <w:iCs/>
          <w:highlight w:val="cyan"/>
        </w:rPr>
      </w:pPr>
      <w:r w:rsidRPr="00E00BF4">
        <w:rPr>
          <w:b/>
          <w:bCs/>
          <w:iCs/>
          <w:highlight w:val="cyan"/>
        </w:rPr>
        <w:t>Cruz G</w:t>
      </w:r>
      <w:r w:rsidRPr="00E00BF4">
        <w:rPr>
          <w:iCs/>
          <w:highlight w:val="cyan"/>
        </w:rPr>
        <w:t xml:space="preserve">, </w:t>
      </w:r>
      <w:proofErr w:type="spellStart"/>
      <w:r w:rsidRPr="00E00BF4">
        <w:rPr>
          <w:iCs/>
          <w:highlight w:val="cyan"/>
        </w:rPr>
        <w:t>Kuestner</w:t>
      </w:r>
      <w:proofErr w:type="spellEnd"/>
      <w:r w:rsidRPr="00E00BF4">
        <w:rPr>
          <w:iCs/>
          <w:highlight w:val="cyan"/>
        </w:rPr>
        <w:t xml:space="preserve"> T, </w:t>
      </w:r>
      <w:proofErr w:type="spellStart"/>
      <w:r w:rsidRPr="00E00BF4">
        <w:rPr>
          <w:iCs/>
          <w:highlight w:val="cyan"/>
        </w:rPr>
        <w:t>Botnar</w:t>
      </w:r>
      <w:proofErr w:type="spellEnd"/>
      <w:r w:rsidRPr="00E00BF4">
        <w:rPr>
          <w:iCs/>
          <w:highlight w:val="cyan"/>
        </w:rPr>
        <w:t xml:space="preserve"> RM, Prieto C. Cardiac Imaging, Chapter of “</w:t>
      </w:r>
      <w:r w:rsidRPr="00E00BF4">
        <w:rPr>
          <w:iCs/>
          <w:highlight w:val="cyan"/>
          <w:bdr w:val="none" w:sz="0" w:space="0" w:color="auto" w:frame="1"/>
          <w:shd w:val="clear" w:color="auto" w:fill="FFFFFF"/>
        </w:rPr>
        <w:t>Motion Correction in MR: Correction of position, motion and dynamic changes</w:t>
      </w:r>
      <w:r w:rsidRPr="00E00BF4">
        <w:rPr>
          <w:iCs/>
          <w:highlight w:val="cyan"/>
        </w:rPr>
        <w:t xml:space="preserve">” </w:t>
      </w:r>
      <w:commentRangeStart w:id="92"/>
      <w:commentRangeStart w:id="93"/>
      <w:r w:rsidRPr="00E00BF4">
        <w:rPr>
          <w:iCs/>
          <w:highlight w:val="cyan"/>
        </w:rPr>
        <w:t>(in preparation)</w:t>
      </w:r>
      <w:commentRangeEnd w:id="92"/>
      <w:r w:rsidR="00E00BF4">
        <w:rPr>
          <w:rStyle w:val="CommentReference"/>
          <w:rFonts w:asciiTheme="minorHAnsi" w:eastAsiaTheme="minorHAnsi" w:hAnsiTheme="minorHAnsi" w:cstheme="minorBidi"/>
        </w:rPr>
        <w:commentReference w:id="92"/>
      </w:r>
      <w:commentRangeEnd w:id="93"/>
      <w:r w:rsidR="00813ACD">
        <w:rPr>
          <w:rStyle w:val="CommentReference"/>
          <w:rFonts w:asciiTheme="minorHAnsi" w:eastAsiaTheme="minorHAnsi" w:hAnsiTheme="minorHAnsi" w:cstheme="minorBidi"/>
        </w:rPr>
        <w:commentReference w:id="93"/>
      </w:r>
    </w:p>
    <w:p w14:paraId="2FC874FA" w14:textId="77777777" w:rsidR="00B62095" w:rsidRPr="00B62095" w:rsidRDefault="00B62095" w:rsidP="00B62095">
      <w:pPr>
        <w:tabs>
          <w:tab w:val="left" w:pos="1440"/>
          <w:tab w:val="left" w:pos="2880"/>
        </w:tabs>
        <w:rPr>
          <w:iCs/>
        </w:rPr>
      </w:pPr>
    </w:p>
    <w:p w14:paraId="7164A96F" w14:textId="21ECB878" w:rsidR="00265960" w:rsidRDefault="000D74E0" w:rsidP="00B62095">
      <w:pPr>
        <w:tabs>
          <w:tab w:val="left" w:pos="1440"/>
          <w:tab w:val="left" w:pos="2880"/>
        </w:tabs>
        <w:rPr>
          <w:b/>
          <w:bCs/>
          <w:color w:val="000000" w:themeColor="text1"/>
          <w:u w:val="single"/>
        </w:rPr>
      </w:pPr>
      <w:r w:rsidRPr="00D244B8">
        <w:rPr>
          <w:b/>
          <w:bCs/>
          <w:color w:val="000000" w:themeColor="text1"/>
          <w:u w:val="single"/>
        </w:rPr>
        <w:t>Abstracts/Poster Presentations</w:t>
      </w:r>
    </w:p>
    <w:p w14:paraId="116D86EC" w14:textId="77777777" w:rsidR="00842FED" w:rsidRPr="00D244B8" w:rsidRDefault="00842FED" w:rsidP="00B62095">
      <w:pPr>
        <w:tabs>
          <w:tab w:val="left" w:pos="1440"/>
          <w:tab w:val="left" w:pos="2880"/>
        </w:tabs>
        <w:rPr>
          <w:b/>
          <w:bCs/>
          <w:color w:val="000000" w:themeColor="text1"/>
          <w:u w:val="single"/>
        </w:rPr>
      </w:pPr>
    </w:p>
    <w:p w14:paraId="4412C212" w14:textId="23F42F31" w:rsidR="000D74E0" w:rsidRPr="000642E0" w:rsidRDefault="00F068FF"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0642E0">
        <w:rPr>
          <w:b/>
          <w:bCs/>
          <w:color w:val="222222"/>
          <w:highlight w:val="yellow"/>
          <w:shd w:val="clear" w:color="auto" w:fill="FFFFFF"/>
        </w:rPr>
        <w:t>Cruz G</w:t>
      </w:r>
      <w:r w:rsidRPr="000642E0">
        <w:rPr>
          <w:color w:val="222222"/>
          <w:highlight w:val="yellow"/>
          <w:shd w:val="clear" w:color="auto" w:fill="FFFFFF"/>
        </w:rPr>
        <w:t xml:space="preserve">, Atkinson D, </w:t>
      </w:r>
      <w:proofErr w:type="spellStart"/>
      <w:r w:rsidRPr="000642E0">
        <w:rPr>
          <w:color w:val="222222"/>
          <w:highlight w:val="yellow"/>
          <w:shd w:val="clear" w:color="auto" w:fill="FFFFFF"/>
        </w:rPr>
        <w:t>Kolbitsch</w:t>
      </w:r>
      <w:proofErr w:type="spellEnd"/>
      <w:r w:rsidRPr="000642E0">
        <w:rPr>
          <w:color w:val="222222"/>
          <w:highlight w:val="yellow"/>
          <w:shd w:val="clear" w:color="auto" w:fill="FFFFFF"/>
        </w:rPr>
        <w:t xml:space="preserve"> C, </w:t>
      </w:r>
      <w:proofErr w:type="spellStart"/>
      <w:r w:rsidRPr="000642E0">
        <w:rPr>
          <w:color w:val="222222"/>
          <w:highlight w:val="yellow"/>
          <w:shd w:val="clear" w:color="auto" w:fill="FFFFFF"/>
        </w:rPr>
        <w:t>Schaeffter</w:t>
      </w:r>
      <w:proofErr w:type="spellEnd"/>
      <w:r w:rsidRPr="000642E0">
        <w:rPr>
          <w:color w:val="222222"/>
          <w:highlight w:val="yellow"/>
          <w:shd w:val="clear" w:color="auto" w:fill="FFFFFF"/>
        </w:rPr>
        <w:t xml:space="preserve"> T, Prieto C. Comparison of non-rigid motion compensated reconstructions for 3D abdominal MRI. InProceedings of the 22nd Annual Meeting of ISMRM, Milan, Italy 2014.</w:t>
      </w:r>
    </w:p>
    <w:p w14:paraId="06E980BB" w14:textId="2E980A99" w:rsidR="00BB5A00" w:rsidRPr="000642E0" w:rsidRDefault="00BB5A00"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0642E0">
        <w:rPr>
          <w:b/>
          <w:bCs/>
          <w:color w:val="222222"/>
          <w:highlight w:val="yellow"/>
          <w:shd w:val="clear" w:color="auto" w:fill="FFFFFF"/>
        </w:rPr>
        <w:t>Cruz G</w:t>
      </w:r>
      <w:r w:rsidRPr="000642E0">
        <w:rPr>
          <w:color w:val="222222"/>
          <w:highlight w:val="yellow"/>
          <w:shd w:val="clear" w:color="auto" w:fill="FFFFFF"/>
        </w:rPr>
        <w:t xml:space="preserve">, Atkinson D, </w:t>
      </w:r>
      <w:proofErr w:type="spellStart"/>
      <w:r w:rsidRPr="000642E0">
        <w:rPr>
          <w:color w:val="222222"/>
          <w:highlight w:val="yellow"/>
          <w:shd w:val="clear" w:color="auto" w:fill="FFFFFF"/>
        </w:rPr>
        <w:t>Schaeffter</w:t>
      </w:r>
      <w:proofErr w:type="spellEnd"/>
      <w:r w:rsidRPr="000642E0">
        <w:rPr>
          <w:color w:val="222222"/>
          <w:highlight w:val="yellow"/>
          <w:shd w:val="clear" w:color="auto" w:fill="FFFFFF"/>
        </w:rPr>
        <w:t xml:space="preserve"> T, Prieto C. Improved motion compensated reconstruction for 3D abdominal MRI using a self-navigated non-rigid motion model. InProceedings of the 23rd Annual Meeting of ISMRM, Toronto, Canada 2015.</w:t>
      </w:r>
    </w:p>
    <w:p w14:paraId="19DB4A1B" w14:textId="7E6CD3E3" w:rsidR="00BB5A00" w:rsidRPr="0008510E" w:rsidRDefault="00BB5A00"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08510E">
        <w:rPr>
          <w:b/>
          <w:bCs/>
          <w:color w:val="222222"/>
          <w:highlight w:val="yellow"/>
          <w:shd w:val="clear" w:color="auto" w:fill="FFFFFF"/>
        </w:rPr>
        <w:lastRenderedPageBreak/>
        <w:t>Cruz G</w:t>
      </w:r>
      <w:r w:rsidRPr="0008510E">
        <w:rPr>
          <w:color w:val="222222"/>
          <w:highlight w:val="yellow"/>
          <w:shd w:val="clear" w:color="auto" w:fill="FFFFFF"/>
        </w:rPr>
        <w:t xml:space="preserve">, </w:t>
      </w:r>
      <w:proofErr w:type="spellStart"/>
      <w:r w:rsidRPr="0008510E">
        <w:rPr>
          <w:color w:val="222222"/>
          <w:highlight w:val="yellow"/>
          <w:shd w:val="clear" w:color="auto" w:fill="FFFFFF"/>
        </w:rPr>
        <w:t>Botnar</w:t>
      </w:r>
      <w:proofErr w:type="spellEnd"/>
      <w:r w:rsidRPr="0008510E">
        <w:rPr>
          <w:color w:val="222222"/>
          <w:highlight w:val="yellow"/>
          <w:shd w:val="clear" w:color="auto" w:fill="FFFFFF"/>
        </w:rPr>
        <w:t xml:space="preserve"> R, Prieto C. 3D Whole-Heart Water Fat Coronary MRA at 3T with 100% Scan Efficiency. InProceedings of the 24th Annual Meeting of ISMRM, Singapore, 2016.</w:t>
      </w:r>
    </w:p>
    <w:p w14:paraId="3009957D" w14:textId="0B07A3EC" w:rsidR="00BB5A00" w:rsidRPr="00263CF7" w:rsidRDefault="00BB5A00"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263CF7">
        <w:rPr>
          <w:color w:val="222222"/>
          <w:highlight w:val="yellow"/>
          <w:shd w:val="clear" w:color="auto" w:fill="FFFFFF"/>
        </w:rPr>
        <w:t xml:space="preserve">Correia T, </w:t>
      </w:r>
      <w:r w:rsidRPr="00263CF7">
        <w:rPr>
          <w:b/>
          <w:bCs/>
          <w:color w:val="222222"/>
          <w:highlight w:val="yellow"/>
          <w:shd w:val="clear" w:color="auto" w:fill="FFFFFF"/>
        </w:rPr>
        <w:t>Cruz G</w:t>
      </w:r>
      <w:r w:rsidRPr="00263CF7">
        <w:rPr>
          <w:color w:val="222222"/>
          <w:highlight w:val="yellow"/>
          <w:shd w:val="clear" w:color="auto" w:fill="FFFFFF"/>
        </w:rPr>
        <w:t xml:space="preserve">, </w:t>
      </w:r>
      <w:proofErr w:type="spellStart"/>
      <w:r w:rsidRPr="00263CF7">
        <w:rPr>
          <w:color w:val="222222"/>
          <w:highlight w:val="yellow"/>
          <w:shd w:val="clear" w:color="auto" w:fill="FFFFFF"/>
        </w:rPr>
        <w:t>Botnar</w:t>
      </w:r>
      <w:proofErr w:type="spellEnd"/>
      <w:r w:rsidRPr="00263CF7">
        <w:rPr>
          <w:color w:val="222222"/>
          <w:highlight w:val="yellow"/>
          <w:shd w:val="clear" w:color="auto" w:fill="FFFFFF"/>
        </w:rPr>
        <w:t xml:space="preserve"> R, Prieto C. Accelerated 3D Coronary MRA using non-rigid motion corrected regularized reconstruction. InProceedings of the 24th Annual Meeting of ISMRM, Singapore, 2016.</w:t>
      </w:r>
    </w:p>
    <w:p w14:paraId="3F285A45" w14:textId="7BDA4A6D" w:rsidR="00BB5A00" w:rsidRPr="00263CF7" w:rsidRDefault="00BB5A00"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263CF7">
        <w:rPr>
          <w:b/>
          <w:bCs/>
          <w:color w:val="222222"/>
          <w:highlight w:val="yellow"/>
          <w:shd w:val="clear" w:color="auto" w:fill="FFFFFF"/>
        </w:rPr>
        <w:t>Cruz G</w:t>
      </w:r>
      <w:r w:rsidRPr="00263CF7">
        <w:rPr>
          <w:color w:val="222222"/>
          <w:highlight w:val="yellow"/>
          <w:shd w:val="clear" w:color="auto" w:fill="FFFFFF"/>
        </w:rPr>
        <w:t xml:space="preserve">, Atkinson D, Henningsson M, </w:t>
      </w:r>
      <w:proofErr w:type="spellStart"/>
      <w:r w:rsidRPr="00263CF7">
        <w:rPr>
          <w:color w:val="222222"/>
          <w:highlight w:val="yellow"/>
          <w:shd w:val="clear" w:color="auto" w:fill="FFFFFF"/>
        </w:rPr>
        <w:t>Botnar</w:t>
      </w:r>
      <w:proofErr w:type="spellEnd"/>
      <w:r w:rsidRPr="00263CF7">
        <w:rPr>
          <w:color w:val="222222"/>
          <w:highlight w:val="yellow"/>
          <w:shd w:val="clear" w:color="auto" w:fill="FFFFFF"/>
        </w:rPr>
        <w:t xml:space="preserve"> R, Prieto C. Highly </w:t>
      </w:r>
      <w:r w:rsidR="00263CF7" w:rsidRPr="00263CF7">
        <w:rPr>
          <w:color w:val="222222"/>
          <w:highlight w:val="yellow"/>
          <w:shd w:val="clear" w:color="auto" w:fill="FFFFFF"/>
        </w:rPr>
        <w:t>efficient</w:t>
      </w:r>
      <w:r w:rsidRPr="00263CF7">
        <w:rPr>
          <w:color w:val="222222"/>
          <w:highlight w:val="yellow"/>
          <w:shd w:val="clear" w:color="auto" w:fill="FFFFFF"/>
        </w:rPr>
        <w:t xml:space="preserve"> nonrigid motion corrected 3D whole-heart coronary vessel lumen and wall imaging. InProceedings of the 24th Annual Meeting of ISMRM, Singapore, 2016.</w:t>
      </w:r>
    </w:p>
    <w:p w14:paraId="0E900D9C" w14:textId="56389E0A" w:rsidR="00BB5A00" w:rsidRPr="00263CF7" w:rsidRDefault="00BB5A00"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263CF7">
        <w:rPr>
          <w:color w:val="222222"/>
          <w:highlight w:val="yellow"/>
          <w:shd w:val="clear" w:color="auto" w:fill="FFFFFF"/>
        </w:rPr>
        <w:t xml:space="preserve">Usman M, </w:t>
      </w:r>
      <w:r w:rsidRPr="00263CF7">
        <w:rPr>
          <w:b/>
          <w:bCs/>
          <w:color w:val="222222"/>
          <w:highlight w:val="yellow"/>
          <w:shd w:val="clear" w:color="auto" w:fill="FFFFFF"/>
        </w:rPr>
        <w:t>Cruz G</w:t>
      </w:r>
      <w:r w:rsidRPr="00263CF7">
        <w:rPr>
          <w:color w:val="222222"/>
          <w:highlight w:val="yellow"/>
          <w:shd w:val="clear" w:color="auto" w:fill="FFFFFF"/>
        </w:rPr>
        <w:t xml:space="preserve">, Prieto C. </w:t>
      </w:r>
      <w:r w:rsidR="00263CF7" w:rsidRPr="00263CF7">
        <w:rPr>
          <w:color w:val="222222"/>
          <w:highlight w:val="yellow"/>
          <w:shd w:val="clear" w:color="auto" w:fill="FFFFFF"/>
        </w:rPr>
        <w:t>Highly efficient</w:t>
      </w:r>
      <w:r w:rsidRPr="00263CF7">
        <w:rPr>
          <w:color w:val="222222"/>
          <w:highlight w:val="yellow"/>
          <w:shd w:val="clear" w:color="auto" w:fill="FFFFFF"/>
        </w:rPr>
        <w:t xml:space="preserve"> free breathing whole heart CINE MRI with </w:t>
      </w:r>
      <w:r w:rsidR="00263CF7" w:rsidRPr="00263CF7">
        <w:rPr>
          <w:color w:val="222222"/>
          <w:highlight w:val="yellow"/>
          <w:shd w:val="clear" w:color="auto" w:fill="FFFFFF"/>
        </w:rPr>
        <w:t>self-gated</w:t>
      </w:r>
      <w:r w:rsidRPr="00263CF7">
        <w:rPr>
          <w:color w:val="222222"/>
          <w:highlight w:val="yellow"/>
          <w:shd w:val="clear" w:color="auto" w:fill="FFFFFF"/>
        </w:rPr>
        <w:t xml:space="preserve"> 3D CASPR-TIGER trajectory. InProceedings of the 24th Annual Meeting of ISMRM, Singapore, 2016.</w:t>
      </w:r>
    </w:p>
    <w:p w14:paraId="0A598DEA" w14:textId="5728A9D9" w:rsidR="005F66D9" w:rsidRPr="007F0888" w:rsidRDefault="00BA2219"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7F0888">
        <w:rPr>
          <w:b/>
          <w:bCs/>
          <w:color w:val="222222"/>
          <w:highlight w:val="yellow"/>
          <w:shd w:val="clear" w:color="auto" w:fill="FFFFFF"/>
        </w:rPr>
        <w:t>Cruz G</w:t>
      </w:r>
      <w:r w:rsidRPr="007F0888">
        <w:rPr>
          <w:color w:val="222222"/>
          <w:highlight w:val="yellow"/>
          <w:shd w:val="clear" w:color="auto" w:fill="FFFFFF"/>
        </w:rPr>
        <w:t xml:space="preserve">, Gaspar A, </w:t>
      </w:r>
      <w:proofErr w:type="spellStart"/>
      <w:r w:rsidRPr="007F0888">
        <w:rPr>
          <w:color w:val="222222"/>
          <w:highlight w:val="yellow"/>
          <w:shd w:val="clear" w:color="auto" w:fill="FFFFFF"/>
        </w:rPr>
        <w:t>Bruijnen</w:t>
      </w:r>
      <w:proofErr w:type="spellEnd"/>
      <w:r w:rsidRPr="007F0888">
        <w:rPr>
          <w:color w:val="222222"/>
          <w:highlight w:val="yellow"/>
          <w:shd w:val="clear" w:color="auto" w:fill="FFFFFF"/>
        </w:rPr>
        <w:t xml:space="preserve"> T, </w:t>
      </w:r>
      <w:proofErr w:type="spellStart"/>
      <w:r w:rsidRPr="007F0888">
        <w:rPr>
          <w:color w:val="222222"/>
          <w:highlight w:val="yellow"/>
          <w:shd w:val="clear" w:color="auto" w:fill="FFFFFF"/>
        </w:rPr>
        <w:t>Botnar</w:t>
      </w:r>
      <w:proofErr w:type="spellEnd"/>
      <w:r w:rsidRPr="007F0888">
        <w:rPr>
          <w:color w:val="222222"/>
          <w:highlight w:val="yellow"/>
          <w:shd w:val="clear" w:color="auto" w:fill="FFFFFF"/>
        </w:rPr>
        <w:t xml:space="preserve"> R, Prieto C. Accelerated Magnetic Resonance Fingerprinting using soft-weighted </w:t>
      </w:r>
      <w:proofErr w:type="gramStart"/>
      <w:r w:rsidRPr="007F0888">
        <w:rPr>
          <w:color w:val="222222"/>
          <w:highlight w:val="yellow"/>
          <w:shd w:val="clear" w:color="auto" w:fill="FFFFFF"/>
        </w:rPr>
        <w:t>key-hole</w:t>
      </w:r>
      <w:proofErr w:type="gramEnd"/>
      <w:r w:rsidRPr="007F0888">
        <w:rPr>
          <w:color w:val="222222"/>
          <w:highlight w:val="yellow"/>
          <w:shd w:val="clear" w:color="auto" w:fill="FFFFFF"/>
        </w:rPr>
        <w:t xml:space="preserve"> (MRF-SOHO).</w:t>
      </w:r>
      <w:r w:rsidR="005F66D9" w:rsidRPr="007F0888">
        <w:rPr>
          <w:color w:val="222222"/>
          <w:highlight w:val="yellow"/>
          <w:shd w:val="clear" w:color="auto" w:fill="FFFFFF"/>
        </w:rPr>
        <w:t xml:space="preserve"> InProceedings of the 25th Annual Meeting of ISMRM, Honolulu, USA 2017.</w:t>
      </w:r>
    </w:p>
    <w:p w14:paraId="5D66AE51" w14:textId="1353CD35" w:rsidR="005F66D9" w:rsidRPr="00545050" w:rsidRDefault="005F66D9"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545050">
        <w:rPr>
          <w:color w:val="222222"/>
          <w:highlight w:val="yellow"/>
          <w:shd w:val="clear" w:color="auto" w:fill="FFFFFF"/>
        </w:rPr>
        <w:t xml:space="preserve">Correia T, </w:t>
      </w:r>
      <w:r w:rsidRPr="00545050">
        <w:rPr>
          <w:b/>
          <w:bCs/>
          <w:color w:val="222222"/>
          <w:highlight w:val="yellow"/>
          <w:shd w:val="clear" w:color="auto" w:fill="FFFFFF"/>
        </w:rPr>
        <w:t>Cruz G</w:t>
      </w:r>
      <w:r w:rsidRPr="00545050">
        <w:rPr>
          <w:color w:val="222222"/>
          <w:highlight w:val="yellow"/>
          <w:shd w:val="clear" w:color="auto" w:fill="FFFFFF"/>
        </w:rPr>
        <w:t xml:space="preserve">, Munoz C, </w:t>
      </w:r>
      <w:proofErr w:type="spellStart"/>
      <w:r w:rsidRPr="00545050">
        <w:rPr>
          <w:color w:val="222222"/>
          <w:highlight w:val="yellow"/>
          <w:shd w:val="clear" w:color="auto" w:fill="FFFFFF"/>
        </w:rPr>
        <w:t>Botnar</w:t>
      </w:r>
      <w:proofErr w:type="spellEnd"/>
      <w:r w:rsidRPr="00545050">
        <w:rPr>
          <w:color w:val="222222"/>
          <w:highlight w:val="yellow"/>
          <w:shd w:val="clear" w:color="auto" w:fill="FFFFFF"/>
        </w:rPr>
        <w:t xml:space="preserve"> R, Prieto C. Accelerated 3D Coronary MRA using variable density cartesian sampling. InProceedings of the 25th Annual Meeting of ISMRM, Honolulu, USA 2017.</w:t>
      </w:r>
    </w:p>
    <w:p w14:paraId="0DB6FF5B" w14:textId="6D40D693" w:rsidR="005F66D9" w:rsidRPr="00E00BF4" w:rsidRDefault="005F66D9"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E00BF4">
        <w:rPr>
          <w:b/>
          <w:bCs/>
          <w:color w:val="222222"/>
          <w:highlight w:val="yellow"/>
          <w:shd w:val="clear" w:color="auto" w:fill="FFFFFF"/>
        </w:rPr>
        <w:t>Cruz G</w:t>
      </w:r>
      <w:r w:rsidRPr="00E00BF4">
        <w:rPr>
          <w:color w:val="222222"/>
          <w:highlight w:val="yellow"/>
          <w:shd w:val="clear" w:color="auto" w:fill="FFFFFF"/>
        </w:rPr>
        <w:t xml:space="preserve">, </w:t>
      </w:r>
      <w:proofErr w:type="spellStart"/>
      <w:r w:rsidRPr="00E00BF4">
        <w:rPr>
          <w:color w:val="222222"/>
          <w:highlight w:val="yellow"/>
          <w:shd w:val="clear" w:color="auto" w:fill="FFFFFF"/>
        </w:rPr>
        <w:t>Botnar</w:t>
      </w:r>
      <w:proofErr w:type="spellEnd"/>
      <w:r w:rsidRPr="00E00BF4">
        <w:rPr>
          <w:color w:val="222222"/>
          <w:highlight w:val="yellow"/>
          <w:shd w:val="clear" w:color="auto" w:fill="FFFFFF"/>
        </w:rPr>
        <w:t xml:space="preserve"> R, Prieto C. Motion corrected magnetic resonance fingerprinting using soft-weighted </w:t>
      </w:r>
      <w:proofErr w:type="gramStart"/>
      <w:r w:rsidRPr="00E00BF4">
        <w:rPr>
          <w:color w:val="222222"/>
          <w:highlight w:val="yellow"/>
          <w:shd w:val="clear" w:color="auto" w:fill="FFFFFF"/>
        </w:rPr>
        <w:t>key-hole</w:t>
      </w:r>
      <w:proofErr w:type="gramEnd"/>
      <w:r w:rsidRPr="00E00BF4">
        <w:rPr>
          <w:color w:val="222222"/>
          <w:highlight w:val="yellow"/>
          <w:shd w:val="clear" w:color="auto" w:fill="FFFFFF"/>
        </w:rPr>
        <w:t xml:space="preserve"> (MRF-</w:t>
      </w:r>
      <w:proofErr w:type="spellStart"/>
      <w:r w:rsidRPr="00E00BF4">
        <w:rPr>
          <w:color w:val="222222"/>
          <w:highlight w:val="yellow"/>
          <w:shd w:val="clear" w:color="auto" w:fill="FFFFFF"/>
        </w:rPr>
        <w:t>McSoho</w:t>
      </w:r>
      <w:proofErr w:type="spellEnd"/>
      <w:r w:rsidRPr="00E00BF4">
        <w:rPr>
          <w:color w:val="222222"/>
          <w:highlight w:val="yellow"/>
          <w:shd w:val="clear" w:color="auto" w:fill="FFFFFF"/>
        </w:rPr>
        <w:t>). InProceedings of the 25th Annual Meeting of ISMRM, Honolulu, USA 2017.</w:t>
      </w:r>
    </w:p>
    <w:p w14:paraId="5852A2D5" w14:textId="52D8C4C5" w:rsidR="00BA2219" w:rsidRPr="00BF6AD3" w:rsidRDefault="005F66D9"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BF6AD3">
        <w:rPr>
          <w:color w:val="222222"/>
          <w:highlight w:val="yellow"/>
          <w:shd w:val="clear" w:color="auto" w:fill="FFFFFF"/>
        </w:rPr>
        <w:t xml:space="preserve">Escobar CM, Neji R, </w:t>
      </w:r>
      <w:r w:rsidRPr="00BF6AD3">
        <w:rPr>
          <w:b/>
          <w:bCs/>
          <w:color w:val="222222"/>
          <w:highlight w:val="yellow"/>
          <w:shd w:val="clear" w:color="auto" w:fill="FFFFFF"/>
        </w:rPr>
        <w:t>Cruz G</w:t>
      </w:r>
      <w:r w:rsidRPr="00BF6AD3">
        <w:rPr>
          <w:color w:val="222222"/>
          <w:highlight w:val="yellow"/>
          <w:shd w:val="clear" w:color="auto" w:fill="FFFFFF"/>
        </w:rPr>
        <w:t xml:space="preserve">, </w:t>
      </w:r>
      <w:proofErr w:type="spellStart"/>
      <w:r w:rsidRPr="00BF6AD3">
        <w:rPr>
          <w:color w:val="222222"/>
          <w:highlight w:val="yellow"/>
          <w:shd w:val="clear" w:color="auto" w:fill="FFFFFF"/>
        </w:rPr>
        <w:t>Botnar</w:t>
      </w:r>
      <w:proofErr w:type="spellEnd"/>
      <w:r w:rsidRPr="00BF6AD3">
        <w:rPr>
          <w:color w:val="222222"/>
          <w:highlight w:val="yellow"/>
          <w:shd w:val="clear" w:color="auto" w:fill="FFFFFF"/>
        </w:rPr>
        <w:t xml:space="preserve"> R, Prieto C. Respiratory motion-corrected simultaneous cardiac </w:t>
      </w:r>
      <w:proofErr w:type="gramStart"/>
      <w:r w:rsidRPr="00BF6AD3">
        <w:rPr>
          <w:color w:val="222222"/>
          <w:highlight w:val="yellow"/>
          <w:shd w:val="clear" w:color="auto" w:fill="FFFFFF"/>
        </w:rPr>
        <w:t>PET</w:t>
      </w:r>
      <w:proofErr w:type="gramEnd"/>
      <w:r w:rsidRPr="00BF6AD3">
        <w:rPr>
          <w:color w:val="222222"/>
          <w:highlight w:val="yellow"/>
          <w:shd w:val="clear" w:color="auto" w:fill="FFFFFF"/>
        </w:rPr>
        <w:t xml:space="preserve"> and coronary MR angiography using a hybrid 3T PET-MR. InProceedings of the 25th Annual Meeting of ISMRM, Honolulu, USA 2017.</w:t>
      </w:r>
    </w:p>
    <w:p w14:paraId="6101A948" w14:textId="742336B9" w:rsidR="005F66D9" w:rsidRPr="00BF6AD3" w:rsidRDefault="005F66D9"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BF6AD3">
        <w:rPr>
          <w:color w:val="222222"/>
          <w:highlight w:val="yellow"/>
          <w:shd w:val="clear" w:color="auto" w:fill="FFFFFF"/>
        </w:rPr>
        <w:t>Nordio</w:t>
      </w:r>
      <w:proofErr w:type="spellEnd"/>
      <w:r w:rsidRPr="00BF6AD3">
        <w:rPr>
          <w:color w:val="222222"/>
          <w:highlight w:val="yellow"/>
          <w:shd w:val="clear" w:color="auto" w:fill="FFFFFF"/>
        </w:rPr>
        <w:t xml:space="preserve"> G, </w:t>
      </w:r>
      <w:r w:rsidRPr="00BF6AD3">
        <w:rPr>
          <w:b/>
          <w:bCs/>
          <w:color w:val="222222"/>
          <w:highlight w:val="yellow"/>
          <w:shd w:val="clear" w:color="auto" w:fill="FFFFFF"/>
        </w:rPr>
        <w:t>Cruz G</w:t>
      </w:r>
      <w:r w:rsidRPr="00BF6AD3">
        <w:rPr>
          <w:color w:val="222222"/>
          <w:highlight w:val="yellow"/>
          <w:shd w:val="clear" w:color="auto" w:fill="FFFFFF"/>
        </w:rPr>
        <w:t xml:space="preserve">, Prieto C, Schneider T, </w:t>
      </w:r>
      <w:proofErr w:type="spellStart"/>
      <w:r w:rsidRPr="00BF6AD3">
        <w:rPr>
          <w:color w:val="222222"/>
          <w:highlight w:val="yellow"/>
          <w:shd w:val="clear" w:color="auto" w:fill="FFFFFF"/>
        </w:rPr>
        <w:t>Botnar</w:t>
      </w:r>
      <w:proofErr w:type="spellEnd"/>
      <w:r w:rsidRPr="00BF6AD3">
        <w:rPr>
          <w:color w:val="222222"/>
          <w:highlight w:val="yellow"/>
          <w:shd w:val="clear" w:color="auto" w:fill="FFFFFF"/>
        </w:rPr>
        <w:t xml:space="preserve"> R, Henningsson M. Whole-heart T1 mapping using 2D fat image navigator with 100% scan efficiency. InProceedings of the 25th Annual Meeting of ISMRM, Honolulu, USA 2017.</w:t>
      </w:r>
    </w:p>
    <w:p w14:paraId="3A575631" w14:textId="1F1A1747" w:rsidR="00915292" w:rsidRPr="00056562" w:rsidRDefault="00915292"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056562">
        <w:rPr>
          <w:color w:val="222222"/>
          <w:highlight w:val="yellow"/>
          <w:shd w:val="clear" w:color="auto" w:fill="FFFFFF"/>
        </w:rPr>
        <w:t>Nordio</w:t>
      </w:r>
      <w:proofErr w:type="spellEnd"/>
      <w:r w:rsidRPr="00056562">
        <w:rPr>
          <w:color w:val="222222"/>
          <w:highlight w:val="yellow"/>
          <w:shd w:val="clear" w:color="auto" w:fill="FFFFFF"/>
        </w:rPr>
        <w:t xml:space="preserve"> G, Schneider T, </w:t>
      </w:r>
      <w:r w:rsidRPr="00056562">
        <w:rPr>
          <w:b/>
          <w:bCs/>
          <w:color w:val="222222"/>
          <w:highlight w:val="yellow"/>
          <w:shd w:val="clear" w:color="auto" w:fill="FFFFFF"/>
        </w:rPr>
        <w:t>Cruz G</w:t>
      </w:r>
      <w:r w:rsidRPr="00056562">
        <w:rPr>
          <w:color w:val="222222"/>
          <w:highlight w:val="yellow"/>
          <w:shd w:val="clear" w:color="auto" w:fill="FFFFFF"/>
        </w:rPr>
        <w:t xml:space="preserve">, Correia T, Prieto C, </w:t>
      </w:r>
      <w:proofErr w:type="spellStart"/>
      <w:r w:rsidRPr="00056562">
        <w:rPr>
          <w:color w:val="222222"/>
          <w:highlight w:val="yellow"/>
          <w:shd w:val="clear" w:color="auto" w:fill="FFFFFF"/>
        </w:rPr>
        <w:t>Botnar</w:t>
      </w:r>
      <w:proofErr w:type="spellEnd"/>
      <w:r w:rsidRPr="00056562">
        <w:rPr>
          <w:color w:val="222222"/>
          <w:highlight w:val="yellow"/>
          <w:shd w:val="clear" w:color="auto" w:fill="FFFFFF"/>
        </w:rPr>
        <w:t xml:space="preserve"> R, Henningsson M. 3D myocardial T1 mapping using a 2D fat image for respiratory motion correction. InProceedings of the 26th Annual Meeting of ISMRM, Paris, France 2018.</w:t>
      </w:r>
    </w:p>
    <w:p w14:paraId="05F75E4E" w14:textId="49AA53EF" w:rsidR="00F46907" w:rsidRPr="00056562" w:rsidRDefault="00915292"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056562">
        <w:rPr>
          <w:color w:val="000000" w:themeColor="text1"/>
          <w:highlight w:val="yellow"/>
        </w:rPr>
        <w:t xml:space="preserve">Bustin A, </w:t>
      </w:r>
      <w:r w:rsidRPr="00056562">
        <w:rPr>
          <w:b/>
          <w:bCs/>
          <w:color w:val="000000" w:themeColor="text1"/>
          <w:highlight w:val="yellow"/>
        </w:rPr>
        <w:t>Cruz G</w:t>
      </w:r>
      <w:r w:rsidRPr="00056562">
        <w:rPr>
          <w:color w:val="000000" w:themeColor="text1"/>
          <w:highlight w:val="yellow"/>
        </w:rPr>
        <w:t xml:space="preserve">, Ginami G, Correia T, Rashid I, Neji R, </w:t>
      </w:r>
      <w:proofErr w:type="spellStart"/>
      <w:r w:rsidRPr="00056562">
        <w:rPr>
          <w:color w:val="000000" w:themeColor="text1"/>
          <w:highlight w:val="yellow"/>
        </w:rPr>
        <w:t>Botnar</w:t>
      </w:r>
      <w:proofErr w:type="spellEnd"/>
      <w:r w:rsidRPr="00056562">
        <w:rPr>
          <w:color w:val="000000" w:themeColor="text1"/>
          <w:highlight w:val="yellow"/>
        </w:rPr>
        <w:t xml:space="preserve"> R, Prieto C. 3D-patch-based low-rank reconstruction (PROST) for </w:t>
      </w:r>
      <w:proofErr w:type="gramStart"/>
      <w:r w:rsidRPr="00056562">
        <w:rPr>
          <w:color w:val="000000" w:themeColor="text1"/>
          <w:highlight w:val="yellow"/>
        </w:rPr>
        <w:t>highly-accelerated</w:t>
      </w:r>
      <w:proofErr w:type="gramEnd"/>
      <w:r w:rsidRPr="00056562">
        <w:rPr>
          <w:color w:val="000000" w:themeColor="text1"/>
          <w:highlight w:val="yellow"/>
        </w:rPr>
        <w:t xml:space="preserve"> CMRA acquisition. </w:t>
      </w:r>
      <w:r w:rsidRPr="00056562">
        <w:rPr>
          <w:color w:val="222222"/>
          <w:highlight w:val="yellow"/>
          <w:shd w:val="clear" w:color="auto" w:fill="FFFFFF"/>
        </w:rPr>
        <w:t>InProceedings of the 26th Annual Meeting of ISMRM, Paris, France 2018.</w:t>
      </w:r>
    </w:p>
    <w:p w14:paraId="2662E3A6" w14:textId="733402B2" w:rsidR="00915292" w:rsidRPr="007D09F0" w:rsidRDefault="00915292"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7D09F0">
        <w:rPr>
          <w:color w:val="222222"/>
          <w:highlight w:val="yellow"/>
          <w:shd w:val="clear" w:color="auto" w:fill="FFFFFF"/>
        </w:rPr>
        <w:t xml:space="preserve">Shankar RV, </w:t>
      </w:r>
      <w:r w:rsidRPr="007D09F0">
        <w:rPr>
          <w:b/>
          <w:bCs/>
          <w:color w:val="222222"/>
          <w:highlight w:val="yellow"/>
          <w:shd w:val="clear" w:color="auto" w:fill="FFFFFF"/>
        </w:rPr>
        <w:t>Cruz G</w:t>
      </w:r>
      <w:r w:rsidRPr="007D09F0">
        <w:rPr>
          <w:color w:val="222222"/>
          <w:highlight w:val="yellow"/>
          <w:shd w:val="clear" w:color="auto" w:fill="FFFFFF"/>
        </w:rPr>
        <w:t xml:space="preserve">, Neji R, Roccia E, </w:t>
      </w:r>
      <w:proofErr w:type="spellStart"/>
      <w:r w:rsidRPr="007D09F0">
        <w:rPr>
          <w:color w:val="222222"/>
          <w:highlight w:val="yellow"/>
          <w:shd w:val="clear" w:color="auto" w:fill="FFFFFF"/>
        </w:rPr>
        <w:t>Botnar</w:t>
      </w:r>
      <w:proofErr w:type="spellEnd"/>
      <w:r w:rsidRPr="007D09F0">
        <w:rPr>
          <w:color w:val="222222"/>
          <w:highlight w:val="yellow"/>
          <w:shd w:val="clear" w:color="auto" w:fill="FFFFFF"/>
        </w:rPr>
        <w:t xml:space="preserve"> R, Goh V, Prieto C, </w:t>
      </w:r>
      <w:proofErr w:type="spellStart"/>
      <w:r w:rsidRPr="007D09F0">
        <w:rPr>
          <w:color w:val="222222"/>
          <w:highlight w:val="yellow"/>
          <w:shd w:val="clear" w:color="auto" w:fill="FFFFFF"/>
        </w:rPr>
        <w:t>Dregely</w:t>
      </w:r>
      <w:proofErr w:type="spellEnd"/>
      <w:r w:rsidRPr="007D09F0">
        <w:rPr>
          <w:color w:val="222222"/>
          <w:highlight w:val="yellow"/>
          <w:shd w:val="clear" w:color="auto" w:fill="FFFFFF"/>
        </w:rPr>
        <w:t xml:space="preserve"> I. Accelerated 3D 1 mm isotropic T2w-Imaging of the Prostate in less than 3 min. InProceedings of the 26th Annual Meeting of ISMRM, Paris, France 2018.</w:t>
      </w:r>
    </w:p>
    <w:p w14:paraId="53EC609F" w14:textId="40221ED5" w:rsidR="00915292" w:rsidRPr="005D1B04" w:rsidRDefault="00915292"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5D1B04">
        <w:rPr>
          <w:color w:val="222222"/>
          <w:highlight w:val="yellow"/>
          <w:shd w:val="clear" w:color="auto" w:fill="FFFFFF"/>
        </w:rPr>
        <w:t xml:space="preserve">Roccia E, Shankar RV, Neji R, </w:t>
      </w:r>
      <w:r w:rsidRPr="005D1B04">
        <w:rPr>
          <w:b/>
          <w:bCs/>
          <w:color w:val="222222"/>
          <w:highlight w:val="yellow"/>
          <w:shd w:val="clear" w:color="auto" w:fill="FFFFFF"/>
        </w:rPr>
        <w:t>Cruz G</w:t>
      </w:r>
      <w:r w:rsidRPr="005D1B04">
        <w:rPr>
          <w:color w:val="222222"/>
          <w:highlight w:val="yellow"/>
          <w:shd w:val="clear" w:color="auto" w:fill="FFFFFF"/>
        </w:rPr>
        <w:t xml:space="preserve">, </w:t>
      </w:r>
      <w:proofErr w:type="spellStart"/>
      <w:r w:rsidRPr="005D1B04">
        <w:rPr>
          <w:color w:val="222222"/>
          <w:highlight w:val="yellow"/>
          <w:shd w:val="clear" w:color="auto" w:fill="FFFFFF"/>
        </w:rPr>
        <w:t>Botnar</w:t>
      </w:r>
      <w:proofErr w:type="spellEnd"/>
      <w:r w:rsidRPr="005D1B04">
        <w:rPr>
          <w:color w:val="222222"/>
          <w:highlight w:val="yellow"/>
          <w:shd w:val="clear" w:color="auto" w:fill="FFFFFF"/>
        </w:rPr>
        <w:t xml:space="preserve"> R, Prieto C, Goh V, </w:t>
      </w:r>
      <w:proofErr w:type="spellStart"/>
      <w:r w:rsidRPr="005D1B04">
        <w:rPr>
          <w:color w:val="222222"/>
          <w:highlight w:val="yellow"/>
          <w:shd w:val="clear" w:color="auto" w:fill="FFFFFF"/>
        </w:rPr>
        <w:t>Dregely</w:t>
      </w:r>
      <w:proofErr w:type="spellEnd"/>
      <w:r w:rsidRPr="005D1B04">
        <w:rPr>
          <w:color w:val="222222"/>
          <w:highlight w:val="yellow"/>
          <w:shd w:val="clear" w:color="auto" w:fill="FFFFFF"/>
        </w:rPr>
        <w:t xml:space="preserve"> I. Accelerated 3D T2 mapping with dictionary-based matching for prostate imaging. InProceedings of the 26th Annual Meeting of ISMRM, Paris, France 2018.</w:t>
      </w:r>
    </w:p>
    <w:p w14:paraId="2D5860E0" w14:textId="3561641D" w:rsidR="00915292" w:rsidRPr="005D1B04" w:rsidRDefault="00915292"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5D1B04">
        <w:rPr>
          <w:color w:val="222222"/>
          <w:highlight w:val="yellow"/>
          <w:shd w:val="clear" w:color="auto" w:fill="FFFFFF"/>
        </w:rPr>
        <w:lastRenderedPageBreak/>
        <w:t xml:space="preserve">Ginami G, Bustin A, </w:t>
      </w:r>
      <w:r w:rsidRPr="005D1B04">
        <w:rPr>
          <w:b/>
          <w:bCs/>
          <w:color w:val="222222"/>
          <w:highlight w:val="yellow"/>
          <w:shd w:val="clear" w:color="auto" w:fill="FFFFFF"/>
        </w:rPr>
        <w:t>Cruz G</w:t>
      </w:r>
      <w:r w:rsidRPr="005D1B04">
        <w:rPr>
          <w:color w:val="222222"/>
          <w:highlight w:val="yellow"/>
          <w:shd w:val="clear" w:color="auto" w:fill="FFFFFF"/>
        </w:rPr>
        <w:t xml:space="preserve">, Neji R, </w:t>
      </w:r>
      <w:proofErr w:type="spellStart"/>
      <w:r w:rsidRPr="005D1B04">
        <w:rPr>
          <w:color w:val="222222"/>
          <w:highlight w:val="yellow"/>
          <w:shd w:val="clear" w:color="auto" w:fill="FFFFFF"/>
        </w:rPr>
        <w:t>Botnar</w:t>
      </w:r>
      <w:proofErr w:type="spellEnd"/>
      <w:r w:rsidRPr="005D1B04">
        <w:rPr>
          <w:color w:val="222222"/>
          <w:highlight w:val="yellow"/>
          <w:shd w:val="clear" w:color="auto" w:fill="FFFFFF"/>
        </w:rPr>
        <w:t xml:space="preserve"> RM, Prieto C. Accelerated non-rigid respiratory motion corrected simultaneous bright-and black-blood 3D whole-heart coronary MR angiography. InProceedings of the 26th Annual Meeting of ISMRM, Paris, France 2018.</w:t>
      </w:r>
    </w:p>
    <w:p w14:paraId="744A8F36" w14:textId="294E59CA" w:rsidR="00915292" w:rsidRPr="002B4672" w:rsidRDefault="00915292"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2B4672">
        <w:rPr>
          <w:color w:val="222222"/>
          <w:highlight w:val="yellow"/>
          <w:shd w:val="clear" w:color="auto" w:fill="FFFFFF"/>
        </w:rPr>
        <w:t xml:space="preserve">Correia TM, </w:t>
      </w:r>
      <w:r w:rsidRPr="002B4672">
        <w:rPr>
          <w:b/>
          <w:bCs/>
          <w:color w:val="222222"/>
          <w:highlight w:val="yellow"/>
          <w:shd w:val="clear" w:color="auto" w:fill="FFFFFF"/>
        </w:rPr>
        <w:t>Cruz G</w:t>
      </w:r>
      <w:r w:rsidRPr="002B4672">
        <w:rPr>
          <w:color w:val="222222"/>
          <w:highlight w:val="yellow"/>
          <w:shd w:val="clear" w:color="auto" w:fill="FFFFFF"/>
        </w:rPr>
        <w:t xml:space="preserve">, Ginami G, Rashid I, Neji R, </w:t>
      </w:r>
      <w:proofErr w:type="spellStart"/>
      <w:r w:rsidRPr="002B4672">
        <w:rPr>
          <w:color w:val="222222"/>
          <w:highlight w:val="yellow"/>
          <w:shd w:val="clear" w:color="auto" w:fill="FFFFFF"/>
        </w:rPr>
        <w:t>Botnar</w:t>
      </w:r>
      <w:proofErr w:type="spellEnd"/>
      <w:r w:rsidRPr="002B4672">
        <w:rPr>
          <w:color w:val="222222"/>
          <w:highlight w:val="yellow"/>
          <w:shd w:val="clear" w:color="auto" w:fill="FFFFFF"/>
        </w:rPr>
        <w:t xml:space="preserve"> R, Prieto C. Assessment of respiratory motion-resolved and nonrigid motion-corrected 3D Cartesian coronary MRA. InProceedings of the 26th Annual Meeting of ISMRM, Paris, France 2018.</w:t>
      </w:r>
    </w:p>
    <w:p w14:paraId="3DD775F2" w14:textId="1135AC9E" w:rsidR="00915292" w:rsidRPr="002B4672" w:rsidRDefault="00915292"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2B4672">
        <w:rPr>
          <w:b/>
          <w:bCs/>
          <w:color w:val="222222"/>
          <w:highlight w:val="yellow"/>
          <w:shd w:val="clear" w:color="auto" w:fill="FFFFFF"/>
        </w:rPr>
        <w:t>Cruz</w:t>
      </w:r>
      <w:r w:rsidRPr="002B4672">
        <w:rPr>
          <w:color w:val="222222"/>
          <w:highlight w:val="yellow"/>
          <w:shd w:val="clear" w:color="auto" w:fill="FFFFFF"/>
        </w:rPr>
        <w:t xml:space="preserve"> </w:t>
      </w:r>
      <w:r w:rsidRPr="002B4672">
        <w:rPr>
          <w:b/>
          <w:bCs/>
          <w:color w:val="222222"/>
          <w:highlight w:val="yellow"/>
          <w:shd w:val="clear" w:color="auto" w:fill="FFFFFF"/>
        </w:rPr>
        <w:t>G</w:t>
      </w:r>
      <w:r w:rsidRPr="002B4672">
        <w:rPr>
          <w:color w:val="222222"/>
          <w:highlight w:val="yellow"/>
          <w:shd w:val="clear" w:color="auto" w:fill="FFFFFF"/>
        </w:rPr>
        <w:t xml:space="preserve">, Bustin A, Jaubert O, Schneider T, </w:t>
      </w:r>
      <w:proofErr w:type="spellStart"/>
      <w:r w:rsidRPr="002B4672">
        <w:rPr>
          <w:color w:val="222222"/>
          <w:highlight w:val="yellow"/>
          <w:shd w:val="clear" w:color="auto" w:fill="FFFFFF"/>
        </w:rPr>
        <w:t>Botnar</w:t>
      </w:r>
      <w:proofErr w:type="spellEnd"/>
      <w:r w:rsidRPr="002B4672">
        <w:rPr>
          <w:color w:val="222222"/>
          <w:highlight w:val="yellow"/>
          <w:shd w:val="clear" w:color="auto" w:fill="FFFFFF"/>
        </w:rPr>
        <w:t xml:space="preserve"> R, Prieto C. Locally low rank regularization for magnetic resonance fingerprinting. InProceedings of the 26th Annual Meeting of ISMRM, Paris, France 2018.</w:t>
      </w:r>
    </w:p>
    <w:p w14:paraId="17FF1773" w14:textId="77777777" w:rsidR="00F00570" w:rsidRPr="002B4672" w:rsidRDefault="00915292"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2B4672">
        <w:rPr>
          <w:color w:val="222222"/>
          <w:highlight w:val="yellow"/>
          <w:shd w:val="clear" w:color="auto" w:fill="FFFFFF"/>
        </w:rPr>
        <w:t xml:space="preserve">Jaubert O, </w:t>
      </w:r>
      <w:r w:rsidRPr="002B4672">
        <w:rPr>
          <w:b/>
          <w:bCs/>
          <w:color w:val="222222"/>
          <w:highlight w:val="yellow"/>
          <w:shd w:val="clear" w:color="auto" w:fill="FFFFFF"/>
        </w:rPr>
        <w:t>Cruz G</w:t>
      </w:r>
      <w:r w:rsidRPr="002B4672">
        <w:rPr>
          <w:color w:val="222222"/>
          <w:highlight w:val="yellow"/>
          <w:shd w:val="clear" w:color="auto" w:fill="FFFFFF"/>
        </w:rPr>
        <w:t>,</w:t>
      </w:r>
      <w:r w:rsidRPr="002B4672">
        <w:rPr>
          <w:b/>
          <w:bCs/>
          <w:color w:val="222222"/>
          <w:highlight w:val="yellow"/>
          <w:shd w:val="clear" w:color="auto" w:fill="FFFFFF"/>
        </w:rPr>
        <w:t xml:space="preserve"> </w:t>
      </w:r>
      <w:r w:rsidRPr="002B4672">
        <w:rPr>
          <w:color w:val="222222"/>
          <w:highlight w:val="yellow"/>
          <w:shd w:val="clear" w:color="auto" w:fill="FFFFFF"/>
        </w:rPr>
        <w:t xml:space="preserve">Schneider T, </w:t>
      </w:r>
      <w:proofErr w:type="spellStart"/>
      <w:r w:rsidRPr="002B4672">
        <w:rPr>
          <w:color w:val="222222"/>
          <w:highlight w:val="yellow"/>
          <w:shd w:val="clear" w:color="auto" w:fill="FFFFFF"/>
        </w:rPr>
        <w:t>Botnar</w:t>
      </w:r>
      <w:proofErr w:type="spellEnd"/>
      <w:r w:rsidRPr="002B4672">
        <w:rPr>
          <w:color w:val="222222"/>
          <w:highlight w:val="yellow"/>
          <w:shd w:val="clear" w:color="auto" w:fill="FFFFFF"/>
        </w:rPr>
        <w:t xml:space="preserve"> R, Rueckert D, Prieto C. MORE-MRF: Towards motion resolved cardiac multi-parametric mapping with magnetic resonance fingerprinting</w:t>
      </w:r>
      <w:r w:rsidR="00F00570" w:rsidRPr="002B4672">
        <w:rPr>
          <w:color w:val="222222"/>
          <w:highlight w:val="yellow"/>
          <w:shd w:val="clear" w:color="auto" w:fill="FFFFFF"/>
        </w:rPr>
        <w:t>. InProceedings of the 26th Annual Meeting of ISMRM, Paris, France 2018.</w:t>
      </w:r>
    </w:p>
    <w:p w14:paraId="532BDE99" w14:textId="39FC0DA0" w:rsidR="00915292" w:rsidRPr="00D80BF8" w:rsidRDefault="00F00570"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D80BF8">
        <w:rPr>
          <w:color w:val="222222"/>
          <w:highlight w:val="yellow"/>
          <w:shd w:val="clear" w:color="auto" w:fill="FFFFFF"/>
        </w:rPr>
        <w:t xml:space="preserve">Correia T, Ginami G, Neji R, </w:t>
      </w:r>
      <w:r w:rsidRPr="00D80BF8">
        <w:rPr>
          <w:b/>
          <w:bCs/>
          <w:color w:val="222222"/>
          <w:highlight w:val="yellow"/>
          <w:shd w:val="clear" w:color="auto" w:fill="FFFFFF"/>
        </w:rPr>
        <w:t>Cruz G</w:t>
      </w:r>
      <w:r w:rsidRPr="00D80BF8">
        <w:rPr>
          <w:color w:val="222222"/>
          <w:highlight w:val="yellow"/>
          <w:shd w:val="clear" w:color="auto" w:fill="FFFFFF"/>
        </w:rPr>
        <w:t xml:space="preserve">, </w:t>
      </w:r>
      <w:proofErr w:type="spellStart"/>
      <w:r w:rsidRPr="00D80BF8">
        <w:rPr>
          <w:color w:val="222222"/>
          <w:highlight w:val="yellow"/>
          <w:shd w:val="clear" w:color="auto" w:fill="FFFFFF"/>
        </w:rPr>
        <w:t>Botnar</w:t>
      </w:r>
      <w:proofErr w:type="spellEnd"/>
      <w:r w:rsidRPr="00D80BF8">
        <w:rPr>
          <w:color w:val="222222"/>
          <w:highlight w:val="yellow"/>
          <w:shd w:val="clear" w:color="auto" w:fill="FFFFFF"/>
        </w:rPr>
        <w:t xml:space="preserve"> R, Prieto C. Optimized respiratory-resolved motion-compensated 3D cartesian coronary MRA. InProceedings of the 26th Annual Meeting of ISMRM, Paris, France 2018.</w:t>
      </w:r>
      <w:r w:rsidR="00915292" w:rsidRPr="00D80BF8">
        <w:rPr>
          <w:b/>
          <w:bCs/>
          <w:color w:val="222222"/>
          <w:highlight w:val="yellow"/>
          <w:shd w:val="clear" w:color="auto" w:fill="FFFFFF"/>
        </w:rPr>
        <w:t xml:space="preserve"> </w:t>
      </w:r>
    </w:p>
    <w:p w14:paraId="514C1C22" w14:textId="77777777" w:rsidR="00F00570" w:rsidRPr="00D80BF8" w:rsidRDefault="00F00570"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D80BF8">
        <w:rPr>
          <w:b/>
          <w:bCs/>
          <w:color w:val="222222"/>
          <w:highlight w:val="yellow"/>
          <w:shd w:val="clear" w:color="auto" w:fill="FFFFFF"/>
        </w:rPr>
        <w:t>Cruz G</w:t>
      </w:r>
      <w:r w:rsidRPr="00D80BF8">
        <w:rPr>
          <w:color w:val="222222"/>
          <w:highlight w:val="yellow"/>
          <w:shd w:val="clear" w:color="auto" w:fill="FFFFFF"/>
        </w:rPr>
        <w:t xml:space="preserve">, Jaubert O, Malik S, Schneider T, </w:t>
      </w:r>
      <w:proofErr w:type="spellStart"/>
      <w:r w:rsidRPr="00D80BF8">
        <w:rPr>
          <w:color w:val="222222"/>
          <w:highlight w:val="yellow"/>
          <w:shd w:val="clear" w:color="auto" w:fill="FFFFFF"/>
        </w:rPr>
        <w:t>Botnar</w:t>
      </w:r>
      <w:proofErr w:type="spellEnd"/>
      <w:r w:rsidRPr="00D80BF8">
        <w:rPr>
          <w:color w:val="222222"/>
          <w:highlight w:val="yellow"/>
          <w:shd w:val="clear" w:color="auto" w:fill="FFFFFF"/>
        </w:rPr>
        <w:t xml:space="preserve"> R, Prieto C. Rigid motion corrected low rank magnetic resonance fingerprinting. InProceedings of the 26th Annual Meeting of ISMRM, Paris, France 2018.</w:t>
      </w:r>
      <w:r w:rsidRPr="00D80BF8">
        <w:rPr>
          <w:b/>
          <w:bCs/>
          <w:color w:val="222222"/>
          <w:highlight w:val="yellow"/>
          <w:shd w:val="clear" w:color="auto" w:fill="FFFFFF"/>
        </w:rPr>
        <w:t xml:space="preserve"> </w:t>
      </w:r>
    </w:p>
    <w:p w14:paraId="15A38C11" w14:textId="4DA45C49" w:rsidR="00F00570" w:rsidRPr="00E9126A" w:rsidRDefault="00F00570"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E9126A">
        <w:rPr>
          <w:color w:val="222222"/>
          <w:highlight w:val="yellow"/>
          <w:shd w:val="clear" w:color="auto" w:fill="FFFFFF"/>
        </w:rPr>
        <w:t>Sigovan</w:t>
      </w:r>
      <w:proofErr w:type="spellEnd"/>
      <w:r w:rsidRPr="00E9126A">
        <w:rPr>
          <w:color w:val="222222"/>
          <w:highlight w:val="yellow"/>
          <w:shd w:val="clear" w:color="auto" w:fill="FFFFFF"/>
        </w:rPr>
        <w:t xml:space="preserve"> M, </w:t>
      </w:r>
      <w:r w:rsidRPr="00E9126A">
        <w:rPr>
          <w:b/>
          <w:bCs/>
          <w:color w:val="222222"/>
          <w:highlight w:val="yellow"/>
          <w:shd w:val="clear" w:color="auto" w:fill="FFFFFF"/>
        </w:rPr>
        <w:t>Cruz G</w:t>
      </w:r>
      <w:r w:rsidRPr="00E9126A">
        <w:rPr>
          <w:color w:val="222222"/>
          <w:highlight w:val="yellow"/>
          <w:shd w:val="clear" w:color="auto" w:fill="FFFFFF"/>
        </w:rPr>
        <w:t xml:space="preserve">, Schneider T, Abascal JF, Mory C, </w:t>
      </w:r>
      <w:proofErr w:type="spellStart"/>
      <w:r w:rsidRPr="00E9126A">
        <w:rPr>
          <w:color w:val="222222"/>
          <w:highlight w:val="yellow"/>
          <w:shd w:val="clear" w:color="auto" w:fill="FFFFFF"/>
        </w:rPr>
        <w:t>Krishnamoorty</w:t>
      </w:r>
      <w:proofErr w:type="spellEnd"/>
      <w:r w:rsidRPr="00E9126A">
        <w:rPr>
          <w:color w:val="222222"/>
          <w:highlight w:val="yellow"/>
          <w:shd w:val="clear" w:color="auto" w:fill="FFFFFF"/>
        </w:rPr>
        <w:t xml:space="preserve"> G, </w:t>
      </w:r>
      <w:proofErr w:type="spellStart"/>
      <w:r w:rsidRPr="00E9126A">
        <w:rPr>
          <w:color w:val="222222"/>
          <w:highlight w:val="yellow"/>
          <w:shd w:val="clear" w:color="auto" w:fill="FFFFFF"/>
        </w:rPr>
        <w:t>Botnar</w:t>
      </w:r>
      <w:proofErr w:type="spellEnd"/>
      <w:r w:rsidRPr="00E9126A">
        <w:rPr>
          <w:color w:val="222222"/>
          <w:highlight w:val="yellow"/>
          <w:shd w:val="clear" w:color="auto" w:fill="FFFFFF"/>
        </w:rPr>
        <w:t xml:space="preserve"> R, Douek P, Prieto C, </w:t>
      </w:r>
      <w:proofErr w:type="spellStart"/>
      <w:r w:rsidRPr="00E9126A">
        <w:rPr>
          <w:color w:val="222222"/>
          <w:highlight w:val="yellow"/>
          <w:shd w:val="clear" w:color="auto" w:fill="FFFFFF"/>
        </w:rPr>
        <w:t>Boussel</w:t>
      </w:r>
      <w:proofErr w:type="spellEnd"/>
      <w:r w:rsidRPr="00E9126A">
        <w:rPr>
          <w:color w:val="222222"/>
          <w:highlight w:val="yellow"/>
          <w:shd w:val="clear" w:color="auto" w:fill="FFFFFF"/>
        </w:rPr>
        <w:t xml:space="preserve"> L. Self‐gated </w:t>
      </w:r>
      <w:r w:rsidR="00EB2BA3" w:rsidRPr="00E9126A">
        <w:rPr>
          <w:color w:val="222222"/>
          <w:highlight w:val="yellow"/>
          <w:shd w:val="clear" w:color="auto" w:fill="FFFFFF"/>
        </w:rPr>
        <w:t>respiratory resolved</w:t>
      </w:r>
      <w:r w:rsidRPr="00E9126A">
        <w:rPr>
          <w:color w:val="222222"/>
          <w:highlight w:val="yellow"/>
          <w:shd w:val="clear" w:color="auto" w:fill="FFFFFF"/>
        </w:rPr>
        <w:t xml:space="preserve"> 5D Flow MRI using the 3D spiral phyllotaxis trajectory. InProceedings of the 26th Annual Meeting of ISMRM, Paris, France 2018.</w:t>
      </w:r>
    </w:p>
    <w:p w14:paraId="2F08C0D4" w14:textId="1E24C714" w:rsidR="00F00570" w:rsidRPr="00E9126A" w:rsidRDefault="00F00570"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E9126A">
        <w:rPr>
          <w:color w:val="222222"/>
          <w:highlight w:val="yellow"/>
          <w:shd w:val="clear" w:color="auto" w:fill="FFFFFF"/>
        </w:rPr>
        <w:t xml:space="preserve">Munoz C, Neji R, </w:t>
      </w:r>
      <w:r w:rsidRPr="00E9126A">
        <w:rPr>
          <w:b/>
          <w:bCs/>
          <w:color w:val="222222"/>
          <w:highlight w:val="yellow"/>
          <w:shd w:val="clear" w:color="auto" w:fill="FFFFFF"/>
        </w:rPr>
        <w:t>Cruz G</w:t>
      </w:r>
      <w:r w:rsidRPr="00E9126A">
        <w:rPr>
          <w:color w:val="222222"/>
          <w:highlight w:val="yellow"/>
          <w:shd w:val="clear" w:color="auto" w:fill="FFFFFF"/>
        </w:rPr>
        <w:t xml:space="preserve">, </w:t>
      </w:r>
      <w:proofErr w:type="spellStart"/>
      <w:r w:rsidRPr="00E9126A">
        <w:rPr>
          <w:color w:val="222222"/>
          <w:highlight w:val="yellow"/>
          <w:shd w:val="clear" w:color="auto" w:fill="FFFFFF"/>
        </w:rPr>
        <w:t>Botnar</w:t>
      </w:r>
      <w:proofErr w:type="spellEnd"/>
      <w:r w:rsidRPr="00E9126A">
        <w:rPr>
          <w:color w:val="222222"/>
          <w:highlight w:val="yellow"/>
          <w:shd w:val="clear" w:color="auto" w:fill="FFFFFF"/>
        </w:rPr>
        <w:t xml:space="preserve"> RM, Prieto C. Simultaneous acquisition of motion-corrected coronary MRA and respiratory-resolved attenuation maps for whole-heart PET-MR imaging. InProceedings of the 26th Annual Meeting of ISMRM, Paris, France 2018.</w:t>
      </w:r>
    </w:p>
    <w:p w14:paraId="5120D964" w14:textId="78A780BD" w:rsidR="00F00570" w:rsidRPr="00E9126A" w:rsidRDefault="00F00570"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E9126A">
        <w:rPr>
          <w:b/>
          <w:bCs/>
          <w:color w:val="222222"/>
          <w:highlight w:val="yellow"/>
          <w:shd w:val="clear" w:color="auto" w:fill="FFFFFF"/>
        </w:rPr>
        <w:t>Cruz G</w:t>
      </w:r>
      <w:r w:rsidRPr="00E9126A">
        <w:rPr>
          <w:color w:val="222222"/>
          <w:highlight w:val="yellow"/>
          <w:shd w:val="clear" w:color="auto" w:fill="FFFFFF"/>
        </w:rPr>
        <w:t xml:space="preserve">, </w:t>
      </w:r>
      <w:proofErr w:type="spellStart"/>
      <w:r w:rsidRPr="00E9126A">
        <w:rPr>
          <w:color w:val="222222"/>
          <w:highlight w:val="yellow"/>
          <w:shd w:val="clear" w:color="auto" w:fill="FFFFFF"/>
        </w:rPr>
        <w:t>Botnar</w:t>
      </w:r>
      <w:proofErr w:type="spellEnd"/>
      <w:r w:rsidRPr="00E9126A">
        <w:rPr>
          <w:color w:val="222222"/>
          <w:highlight w:val="yellow"/>
          <w:shd w:val="clear" w:color="auto" w:fill="FFFFFF"/>
        </w:rPr>
        <w:t xml:space="preserve"> R, Prieto C. Zero-dimensional self-navigated autofocus for motion corrected magnetic resonance fingerprinting. InProceedings of the 26th Annual Meeting of ISMRM, Paris, France 2018.</w:t>
      </w:r>
    </w:p>
    <w:p w14:paraId="4D02C4C7" w14:textId="6D052766" w:rsidR="003C532C" w:rsidRPr="00962DE3" w:rsidRDefault="003C532C"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962DE3">
        <w:rPr>
          <w:color w:val="222222"/>
          <w:highlight w:val="yellow"/>
          <w:shd w:val="clear" w:color="auto" w:fill="FFFFFF"/>
        </w:rPr>
        <w:t xml:space="preserve">Bustin A, </w:t>
      </w:r>
      <w:r w:rsidRPr="00962DE3">
        <w:rPr>
          <w:b/>
          <w:bCs/>
          <w:color w:val="222222"/>
          <w:highlight w:val="yellow"/>
          <w:shd w:val="clear" w:color="auto" w:fill="FFFFFF"/>
        </w:rPr>
        <w:t>Cruz G</w:t>
      </w:r>
      <w:r w:rsidRPr="00962DE3">
        <w:rPr>
          <w:color w:val="222222"/>
          <w:highlight w:val="yellow"/>
          <w:shd w:val="clear" w:color="auto" w:fill="FFFFFF"/>
        </w:rPr>
        <w:t xml:space="preserve">, Jaubert O, Lopez K, </w:t>
      </w:r>
      <w:proofErr w:type="spellStart"/>
      <w:r w:rsidRPr="00962DE3">
        <w:rPr>
          <w:color w:val="222222"/>
          <w:highlight w:val="yellow"/>
          <w:shd w:val="clear" w:color="auto" w:fill="FFFFFF"/>
        </w:rPr>
        <w:t>Botnar</w:t>
      </w:r>
      <w:proofErr w:type="spellEnd"/>
      <w:r w:rsidRPr="00962DE3">
        <w:rPr>
          <w:color w:val="222222"/>
          <w:highlight w:val="yellow"/>
          <w:shd w:val="clear" w:color="auto" w:fill="FFFFFF"/>
        </w:rPr>
        <w:t xml:space="preserve"> R, Prieto C. High-dimensionality </w:t>
      </w:r>
      <w:proofErr w:type="spellStart"/>
      <w:r w:rsidRPr="00962DE3">
        <w:rPr>
          <w:color w:val="222222"/>
          <w:highlight w:val="yellow"/>
          <w:shd w:val="clear" w:color="auto" w:fill="FFFFFF"/>
        </w:rPr>
        <w:t>undersampled</w:t>
      </w:r>
      <w:proofErr w:type="spellEnd"/>
      <w:r w:rsidRPr="00962DE3">
        <w:rPr>
          <w:color w:val="222222"/>
          <w:highlight w:val="yellow"/>
          <w:shd w:val="clear" w:color="auto" w:fill="FFFFFF"/>
        </w:rPr>
        <w:t xml:space="preserve"> patch-based reconstruction (HD-PROST) for accelerated multi-contrast magnetic resonance imaging. InProceedings of the 27th Annual Meeting of ISMRM, Montreal, Canada 2019.</w:t>
      </w:r>
    </w:p>
    <w:p w14:paraId="79C558D4" w14:textId="272FF982" w:rsidR="003C532C" w:rsidRPr="00D852A0" w:rsidRDefault="003C532C"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D852A0">
        <w:rPr>
          <w:color w:val="222222"/>
          <w:highlight w:val="yellow"/>
          <w:shd w:val="clear" w:color="auto" w:fill="FFFFFF"/>
        </w:rPr>
        <w:t xml:space="preserve">Jaubert O, </w:t>
      </w:r>
      <w:r w:rsidRPr="00D852A0">
        <w:rPr>
          <w:b/>
          <w:bCs/>
          <w:color w:val="222222"/>
          <w:highlight w:val="yellow"/>
          <w:shd w:val="clear" w:color="auto" w:fill="FFFFFF"/>
        </w:rPr>
        <w:t>Cruz G</w:t>
      </w:r>
      <w:r w:rsidRPr="00D852A0">
        <w:rPr>
          <w:color w:val="222222"/>
          <w:highlight w:val="yellow"/>
          <w:shd w:val="clear" w:color="auto" w:fill="FFFFFF"/>
        </w:rPr>
        <w:t xml:space="preserve">, Bustin A, Schneider T, </w:t>
      </w:r>
      <w:proofErr w:type="spellStart"/>
      <w:r w:rsidRPr="00D852A0">
        <w:rPr>
          <w:color w:val="222222"/>
          <w:highlight w:val="yellow"/>
          <w:shd w:val="clear" w:color="auto" w:fill="FFFFFF"/>
        </w:rPr>
        <w:t>Botnar</w:t>
      </w:r>
      <w:proofErr w:type="spellEnd"/>
      <w:r w:rsidRPr="00D852A0">
        <w:rPr>
          <w:color w:val="222222"/>
          <w:highlight w:val="yellow"/>
          <w:shd w:val="clear" w:color="auto" w:fill="FFFFFF"/>
        </w:rPr>
        <w:t xml:space="preserve"> R, Prieto C. Dixon-</w:t>
      </w:r>
      <w:proofErr w:type="spellStart"/>
      <w:r w:rsidRPr="00D852A0">
        <w:rPr>
          <w:color w:val="222222"/>
          <w:highlight w:val="yellow"/>
          <w:shd w:val="clear" w:color="auto" w:fill="FFFFFF"/>
        </w:rPr>
        <w:t>cMRF</w:t>
      </w:r>
      <w:proofErr w:type="spellEnd"/>
      <w:r w:rsidRPr="00D852A0">
        <w:rPr>
          <w:color w:val="222222"/>
          <w:highlight w:val="yellow"/>
          <w:shd w:val="clear" w:color="auto" w:fill="FFFFFF"/>
        </w:rPr>
        <w:t>: cardiac tissue characterization using three-point Dixon MR fingerprinting. InProceedings of the 27th Annual Meeting of ISMRM, Montreal, Canada 2019.</w:t>
      </w:r>
    </w:p>
    <w:p w14:paraId="7683C019" w14:textId="77EE5C73" w:rsidR="003C532C" w:rsidRPr="00885F2B" w:rsidRDefault="003C532C"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885F2B">
        <w:rPr>
          <w:color w:val="222222"/>
          <w:highlight w:val="yellow"/>
          <w:shd w:val="clear" w:color="auto" w:fill="FFFFFF"/>
        </w:rPr>
        <w:t xml:space="preserve">Jaubert O, </w:t>
      </w:r>
      <w:r w:rsidRPr="00885F2B">
        <w:rPr>
          <w:b/>
          <w:bCs/>
          <w:color w:val="222222"/>
          <w:highlight w:val="yellow"/>
          <w:shd w:val="clear" w:color="auto" w:fill="FFFFFF"/>
        </w:rPr>
        <w:t>Cruz G</w:t>
      </w:r>
      <w:r w:rsidRPr="00885F2B">
        <w:rPr>
          <w:color w:val="222222"/>
          <w:highlight w:val="yellow"/>
          <w:shd w:val="clear" w:color="auto" w:fill="FFFFFF"/>
        </w:rPr>
        <w:t xml:space="preserve">, Bustin A, Schneider T, Koken P, Doneva M, </w:t>
      </w:r>
      <w:proofErr w:type="spellStart"/>
      <w:r w:rsidRPr="00885F2B">
        <w:rPr>
          <w:color w:val="222222"/>
          <w:highlight w:val="yellow"/>
          <w:shd w:val="clear" w:color="auto" w:fill="FFFFFF"/>
        </w:rPr>
        <w:t>Botnar</w:t>
      </w:r>
      <w:proofErr w:type="spellEnd"/>
      <w:r w:rsidRPr="00885F2B">
        <w:rPr>
          <w:color w:val="222222"/>
          <w:highlight w:val="yellow"/>
          <w:shd w:val="clear" w:color="auto" w:fill="FFFFFF"/>
        </w:rPr>
        <w:t xml:space="preserve"> R, Prieto C. Cardiac motion resolved magnetic resonance fingerprinting with joint reconstruction </w:t>
      </w:r>
      <w:proofErr w:type="spellStart"/>
      <w:r w:rsidRPr="00885F2B">
        <w:rPr>
          <w:color w:val="222222"/>
          <w:highlight w:val="yellow"/>
          <w:shd w:val="clear" w:color="auto" w:fill="FFFFFF"/>
        </w:rPr>
        <w:t>jMORE</w:t>
      </w:r>
      <w:proofErr w:type="spellEnd"/>
      <w:r w:rsidRPr="00885F2B">
        <w:rPr>
          <w:color w:val="222222"/>
          <w:highlight w:val="yellow"/>
          <w:shd w:val="clear" w:color="auto" w:fill="FFFFFF"/>
        </w:rPr>
        <w:t>-MRF. InProceedings of the 27th Annual Meeting of ISMRM, Montreal, Canada 2019.</w:t>
      </w:r>
    </w:p>
    <w:p w14:paraId="0E5DA536" w14:textId="287E029E" w:rsidR="003C532C" w:rsidRPr="004E1367" w:rsidRDefault="003C532C"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4E1367">
        <w:rPr>
          <w:color w:val="222222"/>
          <w:highlight w:val="yellow"/>
          <w:shd w:val="clear" w:color="auto" w:fill="FFFFFF"/>
        </w:rPr>
        <w:lastRenderedPageBreak/>
        <w:t xml:space="preserve">Bustin A, Correia T, Rashid I, </w:t>
      </w:r>
      <w:r w:rsidRPr="004E1367">
        <w:rPr>
          <w:b/>
          <w:bCs/>
          <w:color w:val="222222"/>
          <w:highlight w:val="yellow"/>
          <w:shd w:val="clear" w:color="auto" w:fill="FFFFFF"/>
        </w:rPr>
        <w:t>Cruz G</w:t>
      </w:r>
      <w:r w:rsidRPr="004E1367">
        <w:rPr>
          <w:color w:val="222222"/>
          <w:highlight w:val="yellow"/>
          <w:shd w:val="clear" w:color="auto" w:fill="FFFFFF"/>
        </w:rPr>
        <w:t xml:space="preserve">, Neji R, </w:t>
      </w:r>
      <w:proofErr w:type="spellStart"/>
      <w:r w:rsidRPr="004E1367">
        <w:rPr>
          <w:color w:val="222222"/>
          <w:highlight w:val="yellow"/>
          <w:shd w:val="clear" w:color="auto" w:fill="FFFFFF"/>
        </w:rPr>
        <w:t>Botnar</w:t>
      </w:r>
      <w:proofErr w:type="spellEnd"/>
      <w:r w:rsidRPr="004E1367">
        <w:rPr>
          <w:color w:val="222222"/>
          <w:highlight w:val="yellow"/>
          <w:shd w:val="clear" w:color="auto" w:fill="FFFFFF"/>
        </w:rPr>
        <w:t xml:space="preserve"> R, Prieto C. Highly accelerated 3D whole-heart isotropic sub-millimeter CMRA with non-rigid motion correction. InProceedings of the 27th Annual Meeting of ISMRM, Montreal, Canada 2019.</w:t>
      </w:r>
    </w:p>
    <w:p w14:paraId="05372020" w14:textId="5B10703F" w:rsidR="003C532C" w:rsidRPr="00E86397" w:rsidRDefault="003C532C"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E86397">
        <w:rPr>
          <w:color w:val="222222"/>
          <w:highlight w:val="yellow"/>
          <w:shd w:val="clear" w:color="auto" w:fill="FFFFFF"/>
        </w:rPr>
        <w:t xml:space="preserve">Qi H, Jaubert O, Bustin A, </w:t>
      </w:r>
      <w:r w:rsidRPr="00E86397">
        <w:rPr>
          <w:b/>
          <w:bCs/>
          <w:color w:val="222222"/>
          <w:highlight w:val="yellow"/>
          <w:shd w:val="clear" w:color="auto" w:fill="FFFFFF"/>
        </w:rPr>
        <w:t>Cruz G</w:t>
      </w:r>
      <w:r w:rsidRPr="00E86397">
        <w:rPr>
          <w:color w:val="222222"/>
          <w:highlight w:val="yellow"/>
          <w:shd w:val="clear" w:color="auto" w:fill="FFFFFF"/>
        </w:rPr>
        <w:t xml:space="preserve">, Chen H, </w:t>
      </w:r>
      <w:proofErr w:type="spellStart"/>
      <w:r w:rsidRPr="00E86397">
        <w:rPr>
          <w:color w:val="222222"/>
          <w:highlight w:val="yellow"/>
          <w:shd w:val="clear" w:color="auto" w:fill="FFFFFF"/>
        </w:rPr>
        <w:t>Botnar</w:t>
      </w:r>
      <w:proofErr w:type="spellEnd"/>
      <w:r w:rsidRPr="00E86397">
        <w:rPr>
          <w:color w:val="222222"/>
          <w:highlight w:val="yellow"/>
          <w:shd w:val="clear" w:color="auto" w:fill="FFFFFF"/>
        </w:rPr>
        <w:t xml:space="preserve"> R, Prieto C. Free-running 3D whole heart myocardial T1 mapping with isotropic spatial resolution. InProceedings of the 27th Annual Meeting of ISMRM, Montreal, Canada 2019.</w:t>
      </w:r>
    </w:p>
    <w:p w14:paraId="20AEF94E" w14:textId="071257BB" w:rsidR="003C532C" w:rsidRPr="00D244B8" w:rsidRDefault="003C532C" w:rsidP="00842FED">
      <w:pPr>
        <w:pStyle w:val="ListParagraph"/>
        <w:numPr>
          <w:ilvl w:val="0"/>
          <w:numId w:val="34"/>
        </w:numPr>
        <w:tabs>
          <w:tab w:val="left" w:pos="1440"/>
          <w:tab w:val="left" w:pos="2880"/>
        </w:tabs>
        <w:spacing w:after="200" w:line="276" w:lineRule="auto"/>
        <w:ind w:left="360"/>
        <w:rPr>
          <w:color w:val="000000" w:themeColor="text1"/>
        </w:rPr>
      </w:pPr>
      <w:commentRangeStart w:id="94"/>
      <w:commentRangeStart w:id="95"/>
      <w:r w:rsidRPr="00D244B8">
        <w:rPr>
          <w:b/>
          <w:bCs/>
          <w:color w:val="222222"/>
          <w:shd w:val="clear" w:color="auto" w:fill="FFFFFF"/>
        </w:rPr>
        <w:t>Cruz G</w:t>
      </w:r>
      <w:r w:rsidRPr="00D244B8">
        <w:rPr>
          <w:color w:val="222222"/>
          <w:shd w:val="clear" w:color="auto" w:fill="FFFFFF"/>
        </w:rPr>
        <w:t xml:space="preserve">, Jaubert O, Schneider T, Bustin A, </w:t>
      </w:r>
      <w:proofErr w:type="spellStart"/>
      <w:r w:rsidRPr="00D244B8">
        <w:rPr>
          <w:color w:val="222222"/>
          <w:shd w:val="clear" w:color="auto" w:fill="FFFFFF"/>
        </w:rPr>
        <w:t>Botnar</w:t>
      </w:r>
      <w:proofErr w:type="spellEnd"/>
      <w:r w:rsidRPr="00D244B8">
        <w:rPr>
          <w:color w:val="222222"/>
          <w:shd w:val="clear" w:color="auto" w:fill="FFFFFF"/>
        </w:rPr>
        <w:t xml:space="preserve"> R, Prieto C. Toward 3D free-breathing cardiac magnetic resonance fingerprinting. InProceedings of the 27th Annual Meeting of ISMRM, Montreal, Canada 2019.</w:t>
      </w:r>
      <w:commentRangeEnd w:id="94"/>
      <w:r w:rsidR="00937BB1">
        <w:rPr>
          <w:rStyle w:val="CommentReference"/>
          <w:rFonts w:asciiTheme="minorHAnsi" w:eastAsiaTheme="minorHAnsi" w:hAnsiTheme="minorHAnsi" w:cstheme="minorBidi"/>
        </w:rPr>
        <w:commentReference w:id="94"/>
      </w:r>
      <w:commentRangeEnd w:id="95"/>
      <w:r w:rsidR="004B7D0C">
        <w:rPr>
          <w:rStyle w:val="CommentReference"/>
          <w:rFonts w:asciiTheme="minorHAnsi" w:eastAsiaTheme="minorHAnsi" w:hAnsiTheme="minorHAnsi" w:cstheme="minorBidi"/>
        </w:rPr>
        <w:commentReference w:id="95"/>
      </w:r>
    </w:p>
    <w:p w14:paraId="65BC5A8D" w14:textId="54E91BCE" w:rsidR="003C532C" w:rsidRPr="00E86397" w:rsidRDefault="003C532C"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E86397">
        <w:rPr>
          <w:color w:val="222222"/>
          <w:highlight w:val="yellow"/>
          <w:shd w:val="clear" w:color="auto" w:fill="FFFFFF"/>
        </w:rPr>
        <w:t xml:space="preserve">Munoz C, </w:t>
      </w:r>
      <w:r w:rsidRPr="00E86397">
        <w:rPr>
          <w:b/>
          <w:bCs/>
          <w:color w:val="222222"/>
          <w:highlight w:val="yellow"/>
          <w:shd w:val="clear" w:color="auto" w:fill="FFFFFF"/>
        </w:rPr>
        <w:t>Cruz G</w:t>
      </w:r>
      <w:r w:rsidRPr="00E86397">
        <w:rPr>
          <w:color w:val="222222"/>
          <w:highlight w:val="yellow"/>
          <w:shd w:val="clear" w:color="auto" w:fill="FFFFFF"/>
        </w:rPr>
        <w:t xml:space="preserve">, Neji R, </w:t>
      </w:r>
      <w:proofErr w:type="spellStart"/>
      <w:r w:rsidRPr="00E86397">
        <w:rPr>
          <w:color w:val="222222"/>
          <w:highlight w:val="yellow"/>
          <w:shd w:val="clear" w:color="auto" w:fill="FFFFFF"/>
        </w:rPr>
        <w:t>Botnar</w:t>
      </w:r>
      <w:proofErr w:type="spellEnd"/>
      <w:r w:rsidRPr="00E86397">
        <w:rPr>
          <w:color w:val="222222"/>
          <w:highlight w:val="yellow"/>
          <w:shd w:val="clear" w:color="auto" w:fill="FFFFFF"/>
        </w:rPr>
        <w:t xml:space="preserve"> R, Prieto C. Dual-echo 2D image navigators for respiratory motion-corrected whole-heart water/fat CMRA. InProceedings of the 27th Annual Meeting of ISMRM, Montreal, Canada 2019.</w:t>
      </w:r>
    </w:p>
    <w:p w14:paraId="0DDC8548" w14:textId="773863E0" w:rsidR="003C532C" w:rsidRPr="00CF6541" w:rsidRDefault="003C532C"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CF6541">
        <w:rPr>
          <w:color w:val="222222"/>
          <w:highlight w:val="yellow"/>
          <w:shd w:val="clear" w:color="auto" w:fill="FFFFFF"/>
        </w:rPr>
        <w:t>Tourais</w:t>
      </w:r>
      <w:proofErr w:type="spellEnd"/>
      <w:r w:rsidRPr="00CF6541">
        <w:rPr>
          <w:color w:val="222222"/>
          <w:highlight w:val="yellow"/>
          <w:shd w:val="clear" w:color="auto" w:fill="FFFFFF"/>
        </w:rPr>
        <w:t xml:space="preserve"> J, Schneider T, </w:t>
      </w:r>
      <w:proofErr w:type="spellStart"/>
      <w:r w:rsidRPr="00CF6541">
        <w:rPr>
          <w:color w:val="222222"/>
          <w:highlight w:val="yellow"/>
          <w:shd w:val="clear" w:color="auto" w:fill="FFFFFF"/>
        </w:rPr>
        <w:t>Xenios</w:t>
      </w:r>
      <w:proofErr w:type="spellEnd"/>
      <w:r w:rsidRPr="00CF6541">
        <w:rPr>
          <w:color w:val="222222"/>
          <w:highlight w:val="yellow"/>
          <w:shd w:val="clear" w:color="auto" w:fill="FFFFFF"/>
        </w:rPr>
        <w:t xml:space="preserve"> M, Higgins D, Sanchez J, </w:t>
      </w:r>
      <w:r w:rsidRPr="00CF6541">
        <w:rPr>
          <w:b/>
          <w:bCs/>
          <w:color w:val="222222"/>
          <w:highlight w:val="yellow"/>
          <w:shd w:val="clear" w:color="auto" w:fill="FFFFFF"/>
        </w:rPr>
        <w:t>Cruz G</w:t>
      </w:r>
      <w:r w:rsidRPr="00CF6541">
        <w:rPr>
          <w:color w:val="222222"/>
          <w:highlight w:val="yellow"/>
          <w:shd w:val="clear" w:color="auto" w:fill="FFFFFF"/>
        </w:rPr>
        <w:t xml:space="preserve">, Prieto C, Saunderson C, Brown L, Plein S, </w:t>
      </w:r>
      <w:proofErr w:type="spellStart"/>
      <w:r w:rsidRPr="00CF6541">
        <w:rPr>
          <w:color w:val="222222"/>
          <w:highlight w:val="yellow"/>
          <w:shd w:val="clear" w:color="auto" w:fill="FFFFFF"/>
        </w:rPr>
        <w:t>Chiribiri</w:t>
      </w:r>
      <w:proofErr w:type="spellEnd"/>
      <w:r w:rsidRPr="00CF6541">
        <w:rPr>
          <w:color w:val="222222"/>
          <w:highlight w:val="yellow"/>
          <w:shd w:val="clear" w:color="auto" w:fill="FFFFFF"/>
        </w:rPr>
        <w:t xml:space="preserve"> A, Smink J, Correia T. High-resolution motion-corrected 2D myocardial perfusion MRI using locally low rank and wavelet sparsity constraints. InProceedings of the 27th Annual Meeting of ISMRM, Montreal, Canada 2019.</w:t>
      </w:r>
    </w:p>
    <w:p w14:paraId="495C8E92" w14:textId="183E6F26" w:rsidR="003C532C" w:rsidRPr="00806724" w:rsidRDefault="003C532C"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806724">
        <w:rPr>
          <w:color w:val="222222"/>
          <w:highlight w:val="yellow"/>
          <w:shd w:val="clear" w:color="auto" w:fill="FFFFFF"/>
        </w:rPr>
        <w:t>Kuestner</w:t>
      </w:r>
      <w:proofErr w:type="spellEnd"/>
      <w:r w:rsidRPr="00806724">
        <w:rPr>
          <w:color w:val="222222"/>
          <w:highlight w:val="yellow"/>
          <w:shd w:val="clear" w:color="auto" w:fill="FFFFFF"/>
        </w:rPr>
        <w:t xml:space="preserve"> T, Bustin A, </w:t>
      </w:r>
      <w:r w:rsidRPr="00806724">
        <w:rPr>
          <w:b/>
          <w:bCs/>
          <w:color w:val="222222"/>
          <w:highlight w:val="yellow"/>
          <w:shd w:val="clear" w:color="auto" w:fill="FFFFFF"/>
        </w:rPr>
        <w:t>Cruz G</w:t>
      </w:r>
      <w:r w:rsidRPr="00806724">
        <w:rPr>
          <w:color w:val="222222"/>
          <w:highlight w:val="yellow"/>
          <w:shd w:val="clear" w:color="auto" w:fill="FFFFFF"/>
        </w:rPr>
        <w:t xml:space="preserve">, Correia T, Ginami G, Neji R, </w:t>
      </w:r>
      <w:proofErr w:type="spellStart"/>
      <w:r w:rsidRPr="00806724">
        <w:rPr>
          <w:color w:val="222222"/>
          <w:highlight w:val="yellow"/>
          <w:shd w:val="clear" w:color="auto" w:fill="FFFFFF"/>
        </w:rPr>
        <w:t>Botnar</w:t>
      </w:r>
      <w:proofErr w:type="spellEnd"/>
      <w:r w:rsidRPr="00806724">
        <w:rPr>
          <w:color w:val="222222"/>
          <w:highlight w:val="yellow"/>
          <w:shd w:val="clear" w:color="auto" w:fill="FFFFFF"/>
        </w:rPr>
        <w:t xml:space="preserve"> R, Prieto C. 3D cartesian free-running cardiac and respiratory resolved whole-heart MRI. InProceedings of the 27th Annual Meeting of ISMRM, Montreal, Canada 2019.</w:t>
      </w:r>
    </w:p>
    <w:p w14:paraId="2E3AC04D" w14:textId="7AF5ACCC" w:rsidR="003C532C" w:rsidRPr="004853D5" w:rsidRDefault="005819F1"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4853D5">
        <w:rPr>
          <w:b/>
          <w:bCs/>
          <w:color w:val="222222"/>
          <w:highlight w:val="yellow"/>
          <w:shd w:val="clear" w:color="auto" w:fill="FFFFFF"/>
        </w:rPr>
        <w:t>Cruz G</w:t>
      </w:r>
      <w:r w:rsidRPr="004853D5">
        <w:rPr>
          <w:color w:val="222222"/>
          <w:highlight w:val="yellow"/>
          <w:shd w:val="clear" w:color="auto" w:fill="FFFFFF"/>
        </w:rPr>
        <w:t xml:space="preserve">, Jaubert O, Qi H, Bustin A, </w:t>
      </w:r>
      <w:proofErr w:type="spellStart"/>
      <w:r w:rsidRPr="004853D5">
        <w:rPr>
          <w:color w:val="222222"/>
          <w:highlight w:val="yellow"/>
          <w:shd w:val="clear" w:color="auto" w:fill="FFFFFF"/>
        </w:rPr>
        <w:t>Milotta</w:t>
      </w:r>
      <w:proofErr w:type="spellEnd"/>
      <w:r w:rsidRPr="004853D5">
        <w:rPr>
          <w:color w:val="222222"/>
          <w:highlight w:val="yellow"/>
          <w:shd w:val="clear" w:color="auto" w:fill="FFFFFF"/>
        </w:rPr>
        <w:t xml:space="preserve"> G, Schneider T, Koken P, Doneva M, </w:t>
      </w:r>
      <w:proofErr w:type="spellStart"/>
      <w:r w:rsidRPr="004853D5">
        <w:rPr>
          <w:color w:val="222222"/>
          <w:highlight w:val="yellow"/>
          <w:shd w:val="clear" w:color="auto" w:fill="FFFFFF"/>
        </w:rPr>
        <w:t>Botnar</w:t>
      </w:r>
      <w:proofErr w:type="spellEnd"/>
      <w:r w:rsidRPr="004853D5">
        <w:rPr>
          <w:color w:val="222222"/>
          <w:highlight w:val="yellow"/>
          <w:shd w:val="clear" w:color="auto" w:fill="FFFFFF"/>
        </w:rPr>
        <w:t xml:space="preserve"> R, Prieto C. 3D free-breathing cardiac magnetic resonance fingerprinting. InProceedings of the 28th Annual Meeting of ISMRM, (virtual) 2020.</w:t>
      </w:r>
    </w:p>
    <w:p w14:paraId="3DF3070B" w14:textId="73DE816D" w:rsidR="005819F1" w:rsidRPr="002B611D" w:rsidRDefault="005819F1"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2B611D">
        <w:rPr>
          <w:color w:val="222222"/>
          <w:highlight w:val="yellow"/>
          <w:shd w:val="clear" w:color="auto" w:fill="FFFFFF"/>
        </w:rPr>
        <w:t>Hajhosseiny</w:t>
      </w:r>
      <w:proofErr w:type="spellEnd"/>
      <w:r w:rsidRPr="002B611D">
        <w:rPr>
          <w:color w:val="222222"/>
          <w:highlight w:val="yellow"/>
          <w:shd w:val="clear" w:color="auto" w:fill="FFFFFF"/>
        </w:rPr>
        <w:t xml:space="preserve"> R, Bustin A, Rashid I, </w:t>
      </w:r>
      <w:r w:rsidRPr="002B611D">
        <w:rPr>
          <w:b/>
          <w:bCs/>
          <w:color w:val="222222"/>
          <w:highlight w:val="yellow"/>
          <w:shd w:val="clear" w:color="auto" w:fill="FFFFFF"/>
        </w:rPr>
        <w:t>Cruz G</w:t>
      </w:r>
      <w:r w:rsidRPr="002B611D">
        <w:rPr>
          <w:color w:val="222222"/>
          <w:highlight w:val="yellow"/>
          <w:shd w:val="clear" w:color="auto" w:fill="FFFFFF"/>
        </w:rPr>
        <w:t xml:space="preserve">, Neji R, Kunze K, Ismail T, Rajani R, Masci P, Prieto C, </w:t>
      </w:r>
      <w:proofErr w:type="spellStart"/>
      <w:r w:rsidRPr="002B611D">
        <w:rPr>
          <w:color w:val="222222"/>
          <w:highlight w:val="yellow"/>
          <w:shd w:val="clear" w:color="auto" w:fill="FFFFFF"/>
        </w:rPr>
        <w:t>Botnar</w:t>
      </w:r>
      <w:proofErr w:type="spellEnd"/>
      <w:r w:rsidRPr="002B611D">
        <w:rPr>
          <w:color w:val="222222"/>
          <w:highlight w:val="yellow"/>
          <w:shd w:val="clear" w:color="auto" w:fill="FFFFFF"/>
        </w:rPr>
        <w:t xml:space="preserve"> R. 3D whole heart CMRA using an image-navigator framework – a clinical comparison study with CCTA and diaphragmatic navigators. InProceedings of the 28th Annual Meeting of ISMRM, (virtual) 2020.</w:t>
      </w:r>
    </w:p>
    <w:p w14:paraId="19CF4B8D" w14:textId="498A3F5A" w:rsidR="005819F1" w:rsidRPr="00C80FE6" w:rsidRDefault="005819F1"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C80FE6">
        <w:rPr>
          <w:b/>
          <w:bCs/>
          <w:color w:val="000000" w:themeColor="text1"/>
          <w:highlight w:val="yellow"/>
        </w:rPr>
        <w:t>Cruz G</w:t>
      </w:r>
      <w:r w:rsidRPr="00C80FE6">
        <w:rPr>
          <w:color w:val="000000" w:themeColor="text1"/>
          <w:highlight w:val="yellow"/>
        </w:rPr>
        <w:t xml:space="preserve">, Jaubert O, Bustin A, Schneider T, Koken P, Doneva M, </w:t>
      </w:r>
      <w:proofErr w:type="spellStart"/>
      <w:r w:rsidRPr="00C80FE6">
        <w:rPr>
          <w:color w:val="000000" w:themeColor="text1"/>
          <w:highlight w:val="yellow"/>
        </w:rPr>
        <w:t>Botnar</w:t>
      </w:r>
      <w:proofErr w:type="spellEnd"/>
      <w:r w:rsidRPr="00C80FE6">
        <w:rPr>
          <w:color w:val="000000" w:themeColor="text1"/>
          <w:highlight w:val="yellow"/>
        </w:rPr>
        <w:t xml:space="preserve"> R, Prieto C. Comparing FLASH vs GRE for 2D cardiac MR fingerprinting. </w:t>
      </w:r>
      <w:r w:rsidRPr="00C80FE6">
        <w:rPr>
          <w:color w:val="222222"/>
          <w:highlight w:val="yellow"/>
          <w:shd w:val="clear" w:color="auto" w:fill="FFFFFF"/>
        </w:rPr>
        <w:t>InProceedings of the 28th Annual Meeting of ISMRM, (virtual) 2020.</w:t>
      </w:r>
    </w:p>
    <w:p w14:paraId="57AD30B1" w14:textId="3986F210" w:rsidR="005819F1" w:rsidRPr="00C80FE6" w:rsidRDefault="005819F1"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C80FE6">
        <w:rPr>
          <w:b/>
          <w:bCs/>
          <w:color w:val="222222"/>
          <w:highlight w:val="yellow"/>
          <w:shd w:val="clear" w:color="auto" w:fill="FFFFFF"/>
        </w:rPr>
        <w:t>Cruz G</w:t>
      </w:r>
      <w:r w:rsidRPr="00C80FE6">
        <w:rPr>
          <w:color w:val="222222"/>
          <w:highlight w:val="yellow"/>
          <w:shd w:val="clear" w:color="auto" w:fill="FFFFFF"/>
        </w:rPr>
        <w:t xml:space="preserve">, Qi H, Jaubert O, Bustin A, </w:t>
      </w:r>
      <w:proofErr w:type="spellStart"/>
      <w:r w:rsidRPr="00C80FE6">
        <w:rPr>
          <w:color w:val="222222"/>
          <w:highlight w:val="yellow"/>
          <w:shd w:val="clear" w:color="auto" w:fill="FFFFFF"/>
        </w:rPr>
        <w:t>Kuestner</w:t>
      </w:r>
      <w:proofErr w:type="spellEnd"/>
      <w:r w:rsidRPr="00C80FE6">
        <w:rPr>
          <w:color w:val="222222"/>
          <w:highlight w:val="yellow"/>
          <w:shd w:val="clear" w:color="auto" w:fill="FFFFFF"/>
        </w:rPr>
        <w:t xml:space="preserve"> T, Schneider T, </w:t>
      </w:r>
      <w:proofErr w:type="spellStart"/>
      <w:r w:rsidRPr="00C80FE6">
        <w:rPr>
          <w:color w:val="222222"/>
          <w:highlight w:val="yellow"/>
          <w:shd w:val="clear" w:color="auto" w:fill="FFFFFF"/>
        </w:rPr>
        <w:t>Botnar</w:t>
      </w:r>
      <w:proofErr w:type="spellEnd"/>
      <w:r w:rsidRPr="00C80FE6">
        <w:rPr>
          <w:color w:val="222222"/>
          <w:highlight w:val="yellow"/>
          <w:shd w:val="clear" w:color="auto" w:fill="FFFFFF"/>
        </w:rPr>
        <w:t xml:space="preserve"> R, Prieto C. </w:t>
      </w:r>
      <w:proofErr w:type="spellStart"/>
      <w:r w:rsidRPr="00C80FE6">
        <w:rPr>
          <w:color w:val="222222"/>
          <w:highlight w:val="yellow"/>
          <w:shd w:val="clear" w:color="auto" w:fill="FFFFFF"/>
        </w:rPr>
        <w:t>Generalised</w:t>
      </w:r>
      <w:proofErr w:type="spellEnd"/>
      <w:r w:rsidRPr="00C80FE6">
        <w:rPr>
          <w:color w:val="222222"/>
          <w:highlight w:val="yellow"/>
          <w:shd w:val="clear" w:color="auto" w:fill="FFFFFF"/>
        </w:rPr>
        <w:t xml:space="preserve"> low-rank non-rigid motion corrected reconstruction for 2D cardiac MRF. InProceedings of the 28th Annual Meeting of ISMRM, (virtual) 2020.</w:t>
      </w:r>
    </w:p>
    <w:p w14:paraId="5BF2D522" w14:textId="6BF1F798" w:rsidR="005819F1" w:rsidRPr="00C80FE6" w:rsidRDefault="005819F1"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C80FE6">
        <w:rPr>
          <w:b/>
          <w:bCs/>
          <w:color w:val="222222"/>
          <w:highlight w:val="yellow"/>
          <w:shd w:val="clear" w:color="auto" w:fill="FFFFFF"/>
        </w:rPr>
        <w:t>Cruz G</w:t>
      </w:r>
      <w:r w:rsidRPr="00C80FE6">
        <w:rPr>
          <w:color w:val="222222"/>
          <w:highlight w:val="yellow"/>
          <w:shd w:val="clear" w:color="auto" w:fill="FFFFFF"/>
        </w:rPr>
        <w:t xml:space="preserve">, Jaubert O, Qi H, Schneider T, </w:t>
      </w:r>
      <w:proofErr w:type="spellStart"/>
      <w:r w:rsidRPr="00C80FE6">
        <w:rPr>
          <w:color w:val="222222"/>
          <w:highlight w:val="yellow"/>
          <w:shd w:val="clear" w:color="auto" w:fill="FFFFFF"/>
        </w:rPr>
        <w:t>Botnar</w:t>
      </w:r>
      <w:proofErr w:type="spellEnd"/>
      <w:r w:rsidRPr="00C80FE6">
        <w:rPr>
          <w:color w:val="222222"/>
          <w:highlight w:val="yellow"/>
          <w:shd w:val="clear" w:color="auto" w:fill="FFFFFF"/>
        </w:rPr>
        <w:t xml:space="preserve"> R, Prieto C. </w:t>
      </w:r>
      <w:proofErr w:type="spellStart"/>
      <w:r w:rsidRPr="00C80FE6">
        <w:rPr>
          <w:color w:val="222222"/>
          <w:highlight w:val="yellow"/>
          <w:shd w:val="clear" w:color="auto" w:fill="FFFFFF"/>
        </w:rPr>
        <w:t>Generalised</w:t>
      </w:r>
      <w:proofErr w:type="spellEnd"/>
      <w:r w:rsidRPr="00C80FE6">
        <w:rPr>
          <w:color w:val="222222"/>
          <w:highlight w:val="yellow"/>
          <w:shd w:val="clear" w:color="auto" w:fill="FFFFFF"/>
        </w:rPr>
        <w:t xml:space="preserve"> low-rank non-rigid motion corrected reconstruction for 3D free-breathing liver magnetic resonance fingerprinting. InProceedings of the 28th Annual Meeting of ISMRM, (virtual) 2020.</w:t>
      </w:r>
    </w:p>
    <w:p w14:paraId="0901126D" w14:textId="02B94219" w:rsidR="005819F1" w:rsidRPr="0009038B"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09038B">
        <w:rPr>
          <w:color w:val="000000" w:themeColor="text1"/>
          <w:highlight w:val="yellow"/>
        </w:rPr>
        <w:t xml:space="preserve">Bustin A, </w:t>
      </w:r>
      <w:proofErr w:type="spellStart"/>
      <w:r w:rsidRPr="0009038B">
        <w:rPr>
          <w:color w:val="000000" w:themeColor="text1"/>
          <w:highlight w:val="yellow"/>
        </w:rPr>
        <w:t>Hajhosseiny</w:t>
      </w:r>
      <w:proofErr w:type="spellEnd"/>
      <w:r w:rsidRPr="0009038B">
        <w:rPr>
          <w:color w:val="000000" w:themeColor="text1"/>
          <w:highlight w:val="yellow"/>
        </w:rPr>
        <w:t xml:space="preserve"> R, Rashid I, </w:t>
      </w:r>
      <w:r w:rsidRPr="0009038B">
        <w:rPr>
          <w:b/>
          <w:bCs/>
          <w:color w:val="000000" w:themeColor="text1"/>
          <w:highlight w:val="yellow"/>
        </w:rPr>
        <w:t>Cruz G</w:t>
      </w:r>
      <w:r w:rsidRPr="0009038B">
        <w:rPr>
          <w:color w:val="000000" w:themeColor="text1"/>
          <w:highlight w:val="yellow"/>
        </w:rPr>
        <w:t xml:space="preserve">, Rajani R, Ismail T, </w:t>
      </w:r>
      <w:proofErr w:type="spellStart"/>
      <w:r w:rsidRPr="0009038B">
        <w:rPr>
          <w:color w:val="000000" w:themeColor="text1"/>
          <w:highlight w:val="yellow"/>
        </w:rPr>
        <w:t>Botnar</w:t>
      </w:r>
      <w:proofErr w:type="spellEnd"/>
      <w:r w:rsidRPr="0009038B">
        <w:rPr>
          <w:color w:val="000000" w:themeColor="text1"/>
          <w:highlight w:val="yellow"/>
        </w:rPr>
        <w:t xml:space="preserve"> R, Prieto C. Impact of sub-millimeter isotropic resolution on the visualization of coronary arteries in patients undergoing accelerated whole-heart CMRA. </w:t>
      </w:r>
      <w:r w:rsidRPr="0009038B">
        <w:rPr>
          <w:color w:val="222222"/>
          <w:highlight w:val="yellow"/>
          <w:shd w:val="clear" w:color="auto" w:fill="FFFFFF"/>
        </w:rPr>
        <w:t>InProceedings of the 28th Annual Meeting of ISMRM, (virtual) 2020.</w:t>
      </w:r>
    </w:p>
    <w:p w14:paraId="18297B19" w14:textId="23A4B870" w:rsidR="00BF6B0B" w:rsidRPr="006E205E"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6E205E">
        <w:rPr>
          <w:color w:val="222222"/>
          <w:highlight w:val="yellow"/>
          <w:shd w:val="clear" w:color="auto" w:fill="FFFFFF"/>
        </w:rPr>
        <w:lastRenderedPageBreak/>
        <w:t>Fuin</w:t>
      </w:r>
      <w:proofErr w:type="spellEnd"/>
      <w:r w:rsidRPr="006E205E">
        <w:rPr>
          <w:color w:val="222222"/>
          <w:highlight w:val="yellow"/>
          <w:shd w:val="clear" w:color="auto" w:fill="FFFFFF"/>
        </w:rPr>
        <w:t xml:space="preserve"> N, </w:t>
      </w:r>
      <w:proofErr w:type="spellStart"/>
      <w:r w:rsidRPr="006E205E">
        <w:rPr>
          <w:color w:val="222222"/>
          <w:highlight w:val="yellow"/>
          <w:shd w:val="clear" w:color="auto" w:fill="FFFFFF"/>
        </w:rPr>
        <w:t>Milotta</w:t>
      </w:r>
      <w:proofErr w:type="spellEnd"/>
      <w:r w:rsidRPr="006E205E">
        <w:rPr>
          <w:color w:val="222222"/>
          <w:highlight w:val="yellow"/>
          <w:shd w:val="clear" w:color="auto" w:fill="FFFFFF"/>
        </w:rPr>
        <w:t xml:space="preserve"> G, </w:t>
      </w:r>
      <w:proofErr w:type="spellStart"/>
      <w:r w:rsidRPr="006E205E">
        <w:rPr>
          <w:color w:val="222222"/>
          <w:highlight w:val="yellow"/>
          <w:shd w:val="clear" w:color="auto" w:fill="FFFFFF"/>
        </w:rPr>
        <w:t>Kuestner</w:t>
      </w:r>
      <w:proofErr w:type="spellEnd"/>
      <w:r w:rsidRPr="006E205E">
        <w:rPr>
          <w:color w:val="222222"/>
          <w:highlight w:val="yellow"/>
          <w:shd w:val="clear" w:color="auto" w:fill="FFFFFF"/>
        </w:rPr>
        <w:t xml:space="preserve"> T, Bustin A, </w:t>
      </w:r>
      <w:r w:rsidRPr="006E205E">
        <w:rPr>
          <w:b/>
          <w:bCs/>
          <w:color w:val="222222"/>
          <w:highlight w:val="yellow"/>
          <w:shd w:val="clear" w:color="auto" w:fill="FFFFFF"/>
        </w:rPr>
        <w:t>Cruz G</w:t>
      </w:r>
      <w:r w:rsidRPr="006E205E">
        <w:rPr>
          <w:color w:val="222222"/>
          <w:highlight w:val="yellow"/>
          <w:shd w:val="clear" w:color="auto" w:fill="FFFFFF"/>
        </w:rPr>
        <w:t xml:space="preserve">, </w:t>
      </w:r>
      <w:proofErr w:type="spellStart"/>
      <w:r w:rsidRPr="006E205E">
        <w:rPr>
          <w:color w:val="222222"/>
          <w:highlight w:val="yellow"/>
          <w:shd w:val="clear" w:color="auto" w:fill="FFFFFF"/>
        </w:rPr>
        <w:t>Botnar</w:t>
      </w:r>
      <w:proofErr w:type="spellEnd"/>
      <w:r w:rsidRPr="006E205E">
        <w:rPr>
          <w:color w:val="222222"/>
          <w:highlight w:val="yellow"/>
          <w:shd w:val="clear" w:color="auto" w:fill="FFFFFF"/>
        </w:rPr>
        <w:t xml:space="preserve"> R, Prieto C. A joint multi-scale variational neural network for accelerating free-breathing whole-heart qBOOST-T2 mapping. InProceedings of the 28th Annual Meeting of ISMRM, (virtual) 2020.</w:t>
      </w:r>
    </w:p>
    <w:p w14:paraId="01446866" w14:textId="064FCB09" w:rsidR="00BF6B0B" w:rsidRPr="00405C6C"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405C6C">
        <w:rPr>
          <w:color w:val="222222"/>
          <w:highlight w:val="yellow"/>
          <w:shd w:val="clear" w:color="auto" w:fill="FFFFFF"/>
        </w:rPr>
        <w:t xml:space="preserve">Jaubert O, Arrieta C, </w:t>
      </w:r>
      <w:r w:rsidRPr="00405C6C">
        <w:rPr>
          <w:b/>
          <w:bCs/>
          <w:color w:val="222222"/>
          <w:highlight w:val="yellow"/>
          <w:shd w:val="clear" w:color="auto" w:fill="FFFFFF"/>
        </w:rPr>
        <w:t>Cruz G</w:t>
      </w:r>
      <w:r w:rsidRPr="00405C6C">
        <w:rPr>
          <w:color w:val="222222"/>
          <w:highlight w:val="yellow"/>
          <w:shd w:val="clear" w:color="auto" w:fill="FFFFFF"/>
        </w:rPr>
        <w:t xml:space="preserve">, Bustin A, Schneider T, Georgiopoulos G, Masci P, Sing-Long C, </w:t>
      </w:r>
      <w:proofErr w:type="spellStart"/>
      <w:r w:rsidRPr="00405C6C">
        <w:rPr>
          <w:color w:val="222222"/>
          <w:highlight w:val="yellow"/>
          <w:shd w:val="clear" w:color="auto" w:fill="FFFFFF"/>
        </w:rPr>
        <w:t>Botnar</w:t>
      </w:r>
      <w:proofErr w:type="spellEnd"/>
      <w:r w:rsidRPr="00405C6C">
        <w:rPr>
          <w:color w:val="222222"/>
          <w:highlight w:val="yellow"/>
          <w:shd w:val="clear" w:color="auto" w:fill="FFFFFF"/>
        </w:rPr>
        <w:t xml:space="preserve"> R, Prieto C. Liver Dixon MR fingerprinting: T1, T2, T2* and fat fraction tissue characterization. InProceedings of the 28th Annual Meeting of ISMRM, (virtual) 2020.</w:t>
      </w:r>
    </w:p>
    <w:p w14:paraId="3E2CD3FD" w14:textId="52B28EC3" w:rsidR="00BF6B0B" w:rsidRPr="00405C6C"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405C6C">
        <w:rPr>
          <w:color w:val="222222"/>
          <w:highlight w:val="yellow"/>
          <w:shd w:val="clear" w:color="auto" w:fill="FFFFFF"/>
        </w:rPr>
        <w:t>Fuin</w:t>
      </w:r>
      <w:proofErr w:type="spellEnd"/>
      <w:r w:rsidRPr="00405C6C">
        <w:rPr>
          <w:color w:val="222222"/>
          <w:highlight w:val="yellow"/>
          <w:shd w:val="clear" w:color="auto" w:fill="FFFFFF"/>
        </w:rPr>
        <w:t xml:space="preserve"> N, </w:t>
      </w:r>
      <w:proofErr w:type="spellStart"/>
      <w:r w:rsidRPr="00405C6C">
        <w:rPr>
          <w:color w:val="222222"/>
          <w:highlight w:val="yellow"/>
          <w:shd w:val="clear" w:color="auto" w:fill="FFFFFF"/>
        </w:rPr>
        <w:t>Kuestner</w:t>
      </w:r>
      <w:proofErr w:type="spellEnd"/>
      <w:r w:rsidRPr="00405C6C">
        <w:rPr>
          <w:color w:val="222222"/>
          <w:highlight w:val="yellow"/>
          <w:shd w:val="clear" w:color="auto" w:fill="FFFFFF"/>
        </w:rPr>
        <w:t xml:space="preserve"> T, </w:t>
      </w:r>
      <w:r w:rsidRPr="00405C6C">
        <w:rPr>
          <w:b/>
          <w:bCs/>
          <w:color w:val="222222"/>
          <w:highlight w:val="yellow"/>
          <w:shd w:val="clear" w:color="auto" w:fill="FFFFFF"/>
        </w:rPr>
        <w:t>Cruz G</w:t>
      </w:r>
      <w:r w:rsidRPr="00405C6C">
        <w:rPr>
          <w:color w:val="222222"/>
          <w:highlight w:val="yellow"/>
          <w:shd w:val="clear" w:color="auto" w:fill="FFFFFF"/>
        </w:rPr>
        <w:t xml:space="preserve">, Bustin A, </w:t>
      </w:r>
      <w:proofErr w:type="spellStart"/>
      <w:r w:rsidRPr="00405C6C">
        <w:rPr>
          <w:color w:val="222222"/>
          <w:highlight w:val="yellow"/>
          <w:shd w:val="clear" w:color="auto" w:fill="FFFFFF"/>
        </w:rPr>
        <w:t>Botnar</w:t>
      </w:r>
      <w:proofErr w:type="spellEnd"/>
      <w:r w:rsidRPr="00405C6C">
        <w:rPr>
          <w:color w:val="222222"/>
          <w:highlight w:val="yellow"/>
          <w:shd w:val="clear" w:color="auto" w:fill="FFFFFF"/>
        </w:rPr>
        <w:t xml:space="preserve"> R, Prieto C. A model based variational neural network for accelerated and respiratory motion-resolved 4D cartesian cardiac MRI. InProceedings of the 28th Annual Meeting of ISMRM, (virtual) 2020.</w:t>
      </w:r>
    </w:p>
    <w:p w14:paraId="271BC0A8" w14:textId="6800B765" w:rsidR="00BF6B0B" w:rsidRPr="003B2917"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3B2917">
        <w:rPr>
          <w:color w:val="222222"/>
          <w:highlight w:val="yellow"/>
          <w:shd w:val="clear" w:color="auto" w:fill="FFFFFF"/>
        </w:rPr>
        <w:t xml:space="preserve">Munoz C, Bustin A, </w:t>
      </w:r>
      <w:r w:rsidRPr="003B2917">
        <w:rPr>
          <w:b/>
          <w:bCs/>
          <w:color w:val="222222"/>
          <w:highlight w:val="yellow"/>
          <w:shd w:val="clear" w:color="auto" w:fill="FFFFFF"/>
        </w:rPr>
        <w:t>Cruz G</w:t>
      </w:r>
      <w:r w:rsidRPr="003B2917">
        <w:rPr>
          <w:color w:val="222222"/>
          <w:highlight w:val="yellow"/>
          <w:shd w:val="clear" w:color="auto" w:fill="FFFFFF"/>
        </w:rPr>
        <w:t xml:space="preserve">, Masci P, </w:t>
      </w:r>
      <w:proofErr w:type="spellStart"/>
      <w:r w:rsidRPr="003B2917">
        <w:rPr>
          <w:color w:val="222222"/>
          <w:highlight w:val="yellow"/>
          <w:shd w:val="clear" w:color="auto" w:fill="FFFFFF"/>
        </w:rPr>
        <w:t>Botnar</w:t>
      </w:r>
      <w:proofErr w:type="spellEnd"/>
      <w:r w:rsidRPr="003B2917">
        <w:rPr>
          <w:color w:val="222222"/>
          <w:highlight w:val="yellow"/>
          <w:shd w:val="clear" w:color="auto" w:fill="FFFFFF"/>
        </w:rPr>
        <w:t xml:space="preserve"> R, Prieto C. Non-contrast enhanced 3D cartesian aortic MR angiography in 3 minutes. InProceedings of the 28th Annual Meeting of ISMRM, (virtual) 2020.</w:t>
      </w:r>
    </w:p>
    <w:p w14:paraId="7E889F50" w14:textId="177D4883" w:rsidR="00BF6B0B" w:rsidRPr="00927337"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927337">
        <w:rPr>
          <w:color w:val="222222"/>
          <w:highlight w:val="yellow"/>
          <w:shd w:val="clear" w:color="auto" w:fill="FFFFFF"/>
        </w:rPr>
        <w:t>Kuestner</w:t>
      </w:r>
      <w:proofErr w:type="spellEnd"/>
      <w:r w:rsidRPr="00927337">
        <w:rPr>
          <w:color w:val="222222"/>
          <w:highlight w:val="yellow"/>
          <w:shd w:val="clear" w:color="auto" w:fill="FFFFFF"/>
        </w:rPr>
        <w:t xml:space="preserve"> T, Gilliam C, Blu T, Schwartz M , </w:t>
      </w:r>
      <w:r w:rsidRPr="00927337">
        <w:rPr>
          <w:b/>
          <w:bCs/>
          <w:color w:val="222222"/>
          <w:highlight w:val="yellow"/>
          <w:shd w:val="clear" w:color="auto" w:fill="FFFFFF"/>
        </w:rPr>
        <w:t>Cruz G</w:t>
      </w:r>
      <w:r w:rsidRPr="00927337">
        <w:rPr>
          <w:color w:val="222222"/>
          <w:highlight w:val="yellow"/>
          <w:shd w:val="clear" w:color="auto" w:fill="FFFFFF"/>
        </w:rPr>
        <w:t xml:space="preserve">, Pan J, </w:t>
      </w:r>
      <w:proofErr w:type="spellStart"/>
      <w:r w:rsidRPr="00927337">
        <w:rPr>
          <w:color w:val="222222"/>
          <w:highlight w:val="yellow"/>
          <w:shd w:val="clear" w:color="auto" w:fill="FFFFFF"/>
        </w:rPr>
        <w:t>Wurslin</w:t>
      </w:r>
      <w:proofErr w:type="spellEnd"/>
      <w:r w:rsidRPr="00927337">
        <w:rPr>
          <w:color w:val="222222"/>
          <w:highlight w:val="yellow"/>
          <w:shd w:val="clear" w:color="auto" w:fill="FFFFFF"/>
        </w:rPr>
        <w:t xml:space="preserve"> C, Schwenzer N, Schmidt H, Yang B, Nikolaou K, </w:t>
      </w:r>
      <w:proofErr w:type="spellStart"/>
      <w:r w:rsidRPr="00927337">
        <w:rPr>
          <w:color w:val="222222"/>
          <w:highlight w:val="yellow"/>
          <w:shd w:val="clear" w:color="auto" w:fill="FFFFFF"/>
        </w:rPr>
        <w:t>Botnar</w:t>
      </w:r>
      <w:proofErr w:type="spellEnd"/>
      <w:r w:rsidRPr="00927337">
        <w:rPr>
          <w:color w:val="222222"/>
          <w:highlight w:val="yellow"/>
          <w:shd w:val="clear" w:color="auto" w:fill="FFFFFF"/>
        </w:rPr>
        <w:t xml:space="preserve"> R, Prieto C, </w:t>
      </w:r>
      <w:proofErr w:type="spellStart"/>
      <w:r w:rsidRPr="00927337">
        <w:rPr>
          <w:color w:val="222222"/>
          <w:highlight w:val="yellow"/>
          <w:shd w:val="clear" w:color="auto" w:fill="FFFFFF"/>
        </w:rPr>
        <w:t>Gatidis</w:t>
      </w:r>
      <w:proofErr w:type="spellEnd"/>
      <w:r w:rsidRPr="00927337">
        <w:rPr>
          <w:color w:val="222222"/>
          <w:highlight w:val="yellow"/>
          <w:shd w:val="clear" w:color="auto" w:fill="FFFFFF"/>
        </w:rPr>
        <w:t xml:space="preserve"> S. Non-rigid “image” registration in k-space. InProceedings of the 28th Annual Meeting of ISMRM, (virtual) 2020.</w:t>
      </w:r>
    </w:p>
    <w:p w14:paraId="3C5386BB" w14:textId="5646B904" w:rsidR="00BF6B0B" w:rsidRPr="00927337"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927337">
        <w:rPr>
          <w:color w:val="222222"/>
          <w:highlight w:val="yellow"/>
          <w:shd w:val="clear" w:color="auto" w:fill="FFFFFF"/>
        </w:rPr>
        <w:t xml:space="preserve">Qi H, </w:t>
      </w:r>
      <w:r w:rsidRPr="00927337">
        <w:rPr>
          <w:b/>
          <w:bCs/>
          <w:color w:val="222222"/>
          <w:highlight w:val="yellow"/>
          <w:shd w:val="clear" w:color="auto" w:fill="FFFFFF"/>
        </w:rPr>
        <w:t>Cruz G</w:t>
      </w:r>
      <w:r w:rsidRPr="00927337">
        <w:rPr>
          <w:color w:val="222222"/>
          <w:highlight w:val="yellow"/>
          <w:shd w:val="clear" w:color="auto" w:fill="FFFFFF"/>
        </w:rPr>
        <w:t xml:space="preserve">, </w:t>
      </w:r>
      <w:proofErr w:type="spellStart"/>
      <w:r w:rsidRPr="00927337">
        <w:rPr>
          <w:color w:val="222222"/>
          <w:highlight w:val="yellow"/>
          <w:shd w:val="clear" w:color="auto" w:fill="FFFFFF"/>
        </w:rPr>
        <w:t>Kuestner</w:t>
      </w:r>
      <w:proofErr w:type="spellEnd"/>
      <w:r w:rsidRPr="00927337">
        <w:rPr>
          <w:color w:val="222222"/>
          <w:highlight w:val="yellow"/>
          <w:shd w:val="clear" w:color="auto" w:fill="FFFFFF"/>
        </w:rPr>
        <w:t xml:space="preserve"> T, </w:t>
      </w:r>
      <w:proofErr w:type="spellStart"/>
      <w:r w:rsidRPr="00927337">
        <w:rPr>
          <w:color w:val="222222"/>
          <w:highlight w:val="yellow"/>
          <w:shd w:val="clear" w:color="auto" w:fill="FFFFFF"/>
        </w:rPr>
        <w:t>Fuin</w:t>
      </w:r>
      <w:proofErr w:type="spellEnd"/>
      <w:r w:rsidRPr="00927337">
        <w:rPr>
          <w:color w:val="222222"/>
          <w:highlight w:val="yellow"/>
          <w:shd w:val="clear" w:color="auto" w:fill="FFFFFF"/>
        </w:rPr>
        <w:t xml:space="preserve"> N, </w:t>
      </w:r>
      <w:proofErr w:type="spellStart"/>
      <w:r w:rsidRPr="00927337">
        <w:rPr>
          <w:color w:val="222222"/>
          <w:highlight w:val="yellow"/>
          <w:shd w:val="clear" w:color="auto" w:fill="FFFFFF"/>
        </w:rPr>
        <w:t>Botnar</w:t>
      </w:r>
      <w:proofErr w:type="spellEnd"/>
      <w:r w:rsidRPr="00927337">
        <w:rPr>
          <w:color w:val="222222"/>
          <w:highlight w:val="yellow"/>
          <w:shd w:val="clear" w:color="auto" w:fill="FFFFFF"/>
        </w:rPr>
        <w:t xml:space="preserve"> R, Prieto C. Non-rigid respiratory motion estimation of coronary MR angiography using unsupervised fully convolutional neural network. InProceedings of the 28th Annual Meeting of ISMRM, (virtual) 2020.</w:t>
      </w:r>
    </w:p>
    <w:p w14:paraId="7234AEE2" w14:textId="22156E2B" w:rsidR="00BF6B0B" w:rsidRPr="00927337"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927337">
        <w:rPr>
          <w:color w:val="222222"/>
          <w:highlight w:val="yellow"/>
          <w:shd w:val="clear" w:color="auto" w:fill="FFFFFF"/>
        </w:rPr>
        <w:t>Hammernik</w:t>
      </w:r>
      <w:proofErr w:type="spellEnd"/>
      <w:r w:rsidRPr="00927337">
        <w:rPr>
          <w:color w:val="222222"/>
          <w:highlight w:val="yellow"/>
          <w:shd w:val="clear" w:color="auto" w:fill="FFFFFF"/>
        </w:rPr>
        <w:t xml:space="preserve"> K, </w:t>
      </w:r>
      <w:r w:rsidRPr="00927337">
        <w:rPr>
          <w:b/>
          <w:bCs/>
          <w:color w:val="222222"/>
          <w:highlight w:val="yellow"/>
          <w:shd w:val="clear" w:color="auto" w:fill="FFFFFF"/>
        </w:rPr>
        <w:t>Cruz G</w:t>
      </w:r>
      <w:r w:rsidRPr="00927337">
        <w:rPr>
          <w:color w:val="222222"/>
          <w:highlight w:val="yellow"/>
          <w:shd w:val="clear" w:color="auto" w:fill="FFFFFF"/>
        </w:rPr>
        <w:t xml:space="preserve">, </w:t>
      </w:r>
      <w:proofErr w:type="spellStart"/>
      <w:r w:rsidRPr="00927337">
        <w:rPr>
          <w:color w:val="222222"/>
          <w:highlight w:val="yellow"/>
          <w:shd w:val="clear" w:color="auto" w:fill="FFFFFF"/>
        </w:rPr>
        <w:t>Kuestner</w:t>
      </w:r>
      <w:proofErr w:type="spellEnd"/>
      <w:r w:rsidRPr="00927337">
        <w:rPr>
          <w:color w:val="222222"/>
          <w:highlight w:val="yellow"/>
          <w:shd w:val="clear" w:color="auto" w:fill="FFFFFF"/>
        </w:rPr>
        <w:t xml:space="preserve"> T, Prieto C, Rueckert D. On the influence of prior knowledge in learning non-cartesian 2D cine image reconstruction. InProceedings of the 28th Annual Meeting of ISMRM, (virtual) 2020.</w:t>
      </w:r>
    </w:p>
    <w:p w14:paraId="2B3027E9" w14:textId="0CB8D285" w:rsidR="00BF6B0B" w:rsidRPr="00927337"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927337">
        <w:rPr>
          <w:color w:val="222222"/>
          <w:highlight w:val="yellow"/>
          <w:shd w:val="clear" w:color="auto" w:fill="FFFFFF"/>
        </w:rPr>
        <w:t xml:space="preserve">Coronado R, </w:t>
      </w:r>
      <w:r w:rsidRPr="00927337">
        <w:rPr>
          <w:b/>
          <w:bCs/>
          <w:color w:val="222222"/>
          <w:highlight w:val="yellow"/>
          <w:shd w:val="clear" w:color="auto" w:fill="FFFFFF"/>
        </w:rPr>
        <w:t>Cruz G</w:t>
      </w:r>
      <w:r w:rsidRPr="00927337">
        <w:rPr>
          <w:color w:val="222222"/>
          <w:highlight w:val="yellow"/>
          <w:shd w:val="clear" w:color="auto" w:fill="FFFFFF"/>
        </w:rPr>
        <w:t>, Prieto C, Irarrazaval P. Reducing off-resonance effects by spatial decorrelation in magnetic resonance fingerprinting. InProceedings of the 28th Annual Meeting of ISMRM, (virtual) 2020.</w:t>
      </w:r>
    </w:p>
    <w:p w14:paraId="2970F349" w14:textId="2B9A0B2F" w:rsidR="00BF6B0B" w:rsidRPr="00282CBD"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282CBD">
        <w:rPr>
          <w:color w:val="222222"/>
          <w:highlight w:val="yellow"/>
          <w:shd w:val="clear" w:color="auto" w:fill="FFFFFF"/>
        </w:rPr>
        <w:t xml:space="preserve">Jaubert O, </w:t>
      </w:r>
      <w:r w:rsidRPr="00282CBD">
        <w:rPr>
          <w:b/>
          <w:bCs/>
          <w:color w:val="222222"/>
          <w:highlight w:val="yellow"/>
          <w:shd w:val="clear" w:color="auto" w:fill="FFFFFF"/>
        </w:rPr>
        <w:t>Cruz G</w:t>
      </w:r>
      <w:r w:rsidRPr="00282CBD">
        <w:rPr>
          <w:color w:val="222222"/>
          <w:highlight w:val="yellow"/>
          <w:shd w:val="clear" w:color="auto" w:fill="FFFFFF"/>
        </w:rPr>
        <w:t xml:space="preserve">, Bustin A, Schneider T, Georgiopoulos G, Doneva M, Masic P, </w:t>
      </w:r>
      <w:proofErr w:type="spellStart"/>
      <w:r w:rsidRPr="00282CBD">
        <w:rPr>
          <w:color w:val="222222"/>
          <w:highlight w:val="yellow"/>
          <w:shd w:val="clear" w:color="auto" w:fill="FFFFFF"/>
        </w:rPr>
        <w:t>Botnar</w:t>
      </w:r>
      <w:proofErr w:type="spellEnd"/>
      <w:r w:rsidRPr="00282CBD">
        <w:rPr>
          <w:color w:val="222222"/>
          <w:highlight w:val="yellow"/>
          <w:shd w:val="clear" w:color="auto" w:fill="FFFFFF"/>
        </w:rPr>
        <w:t xml:space="preserve"> R, Prieto C. Reproducibility, </w:t>
      </w:r>
      <w:proofErr w:type="gramStart"/>
      <w:r w:rsidRPr="00282CBD">
        <w:rPr>
          <w:color w:val="222222"/>
          <w:highlight w:val="yellow"/>
          <w:shd w:val="clear" w:color="auto" w:fill="FFFFFF"/>
        </w:rPr>
        <w:t>repeatability</w:t>
      </w:r>
      <w:proofErr w:type="gramEnd"/>
      <w:r w:rsidRPr="00282CBD">
        <w:rPr>
          <w:color w:val="222222"/>
          <w:highlight w:val="yellow"/>
          <w:shd w:val="clear" w:color="auto" w:fill="FFFFFF"/>
        </w:rPr>
        <w:t xml:space="preserve"> and preliminary clinical results of Dixon cardiac MRF; T1, T2, ECV and fat fraction tissue characterization. InProceedings of the 28th Annual Meeting of ISMRM, (virtual) 2020.</w:t>
      </w:r>
    </w:p>
    <w:p w14:paraId="4FABCF75" w14:textId="257B7E92" w:rsidR="00BF6B0B" w:rsidRPr="00F76BCB"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F76BCB">
        <w:rPr>
          <w:color w:val="222222"/>
          <w:highlight w:val="yellow"/>
          <w:shd w:val="clear" w:color="auto" w:fill="FFFFFF"/>
        </w:rPr>
        <w:t xml:space="preserve">Qi H, Bustin A, </w:t>
      </w:r>
      <w:proofErr w:type="spellStart"/>
      <w:r w:rsidRPr="00F76BCB">
        <w:rPr>
          <w:color w:val="222222"/>
          <w:highlight w:val="yellow"/>
          <w:shd w:val="clear" w:color="auto" w:fill="FFFFFF"/>
        </w:rPr>
        <w:t>Kuestner</w:t>
      </w:r>
      <w:proofErr w:type="spellEnd"/>
      <w:r w:rsidRPr="00F76BCB">
        <w:rPr>
          <w:color w:val="222222"/>
          <w:highlight w:val="yellow"/>
          <w:shd w:val="clear" w:color="auto" w:fill="FFFFFF"/>
        </w:rPr>
        <w:t xml:space="preserve"> T, </w:t>
      </w:r>
      <w:proofErr w:type="spellStart"/>
      <w:r w:rsidRPr="00F76BCB">
        <w:rPr>
          <w:color w:val="222222"/>
          <w:highlight w:val="yellow"/>
          <w:shd w:val="clear" w:color="auto" w:fill="FFFFFF"/>
        </w:rPr>
        <w:t>Hajhosseiny</w:t>
      </w:r>
      <w:proofErr w:type="spellEnd"/>
      <w:r w:rsidRPr="00F76BCB">
        <w:rPr>
          <w:color w:val="222222"/>
          <w:highlight w:val="yellow"/>
          <w:shd w:val="clear" w:color="auto" w:fill="FFFFFF"/>
        </w:rPr>
        <w:t xml:space="preserve"> R, </w:t>
      </w:r>
      <w:r w:rsidRPr="00F76BCB">
        <w:rPr>
          <w:b/>
          <w:bCs/>
          <w:color w:val="222222"/>
          <w:highlight w:val="yellow"/>
          <w:shd w:val="clear" w:color="auto" w:fill="FFFFFF"/>
        </w:rPr>
        <w:t>Cruz G</w:t>
      </w:r>
      <w:r w:rsidRPr="00F76BCB">
        <w:rPr>
          <w:color w:val="222222"/>
          <w:highlight w:val="yellow"/>
          <w:shd w:val="clear" w:color="auto" w:fill="FFFFFF"/>
        </w:rPr>
        <w:t xml:space="preserve">, Kunze K, Neji R, </w:t>
      </w:r>
      <w:proofErr w:type="spellStart"/>
      <w:r w:rsidRPr="00F76BCB">
        <w:rPr>
          <w:color w:val="222222"/>
          <w:highlight w:val="yellow"/>
          <w:shd w:val="clear" w:color="auto" w:fill="FFFFFF"/>
        </w:rPr>
        <w:t>Botnar</w:t>
      </w:r>
      <w:proofErr w:type="spellEnd"/>
      <w:r w:rsidRPr="00F76BCB">
        <w:rPr>
          <w:color w:val="222222"/>
          <w:highlight w:val="yellow"/>
          <w:shd w:val="clear" w:color="auto" w:fill="FFFFFF"/>
        </w:rPr>
        <w:t xml:space="preserve"> R, Prieto C. Respiratory motion-compensated high-resolution 3D whole-heart T1 rho mapping. InProceedings of the 28th Annual Meeting of ISMRM, (virtual) 2020.</w:t>
      </w:r>
    </w:p>
    <w:p w14:paraId="0DB36FCC" w14:textId="679464D1" w:rsidR="00BF6B0B" w:rsidRPr="00F76BCB" w:rsidRDefault="00BF6B0B"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F76BCB">
        <w:rPr>
          <w:b/>
          <w:bCs/>
          <w:color w:val="222222"/>
          <w:highlight w:val="yellow"/>
          <w:shd w:val="clear" w:color="auto" w:fill="FFFFFF"/>
        </w:rPr>
        <w:t>Cruz G</w:t>
      </w:r>
      <w:r w:rsidRPr="00F76BCB">
        <w:rPr>
          <w:color w:val="222222"/>
          <w:highlight w:val="yellow"/>
          <w:shd w:val="clear" w:color="auto" w:fill="FFFFFF"/>
        </w:rPr>
        <w:t xml:space="preserve">, </w:t>
      </w:r>
      <w:proofErr w:type="spellStart"/>
      <w:r w:rsidRPr="00F76BCB">
        <w:rPr>
          <w:color w:val="222222"/>
          <w:highlight w:val="yellow"/>
          <w:shd w:val="clear" w:color="auto" w:fill="FFFFFF"/>
        </w:rPr>
        <w:t>Kuestner</w:t>
      </w:r>
      <w:proofErr w:type="spellEnd"/>
      <w:r w:rsidRPr="00F76BCB">
        <w:rPr>
          <w:color w:val="222222"/>
          <w:highlight w:val="yellow"/>
          <w:shd w:val="clear" w:color="auto" w:fill="FFFFFF"/>
        </w:rPr>
        <w:t xml:space="preserve"> T, </w:t>
      </w:r>
      <w:proofErr w:type="spellStart"/>
      <w:r w:rsidRPr="00F76BCB">
        <w:rPr>
          <w:color w:val="222222"/>
          <w:highlight w:val="yellow"/>
          <w:shd w:val="clear" w:color="auto" w:fill="FFFFFF"/>
        </w:rPr>
        <w:t>Oksuz</w:t>
      </w:r>
      <w:proofErr w:type="spellEnd"/>
      <w:r w:rsidRPr="00F76BCB">
        <w:rPr>
          <w:color w:val="222222"/>
          <w:highlight w:val="yellow"/>
          <w:shd w:val="clear" w:color="auto" w:fill="FFFFFF"/>
        </w:rPr>
        <w:t xml:space="preserve"> I, Jaubert O, </w:t>
      </w:r>
      <w:proofErr w:type="spellStart"/>
      <w:r w:rsidRPr="00F76BCB">
        <w:rPr>
          <w:color w:val="222222"/>
          <w:highlight w:val="yellow"/>
          <w:shd w:val="clear" w:color="auto" w:fill="FFFFFF"/>
        </w:rPr>
        <w:t>Fuin</w:t>
      </w:r>
      <w:proofErr w:type="spellEnd"/>
      <w:r w:rsidRPr="00F76BCB">
        <w:rPr>
          <w:color w:val="222222"/>
          <w:highlight w:val="yellow"/>
          <w:shd w:val="clear" w:color="auto" w:fill="FFFFFF"/>
        </w:rPr>
        <w:t xml:space="preserve"> N, King A, Schnabel J, </w:t>
      </w:r>
      <w:proofErr w:type="spellStart"/>
      <w:r w:rsidRPr="00F76BCB">
        <w:rPr>
          <w:color w:val="222222"/>
          <w:highlight w:val="yellow"/>
          <w:shd w:val="clear" w:color="auto" w:fill="FFFFFF"/>
        </w:rPr>
        <w:t>Botnar</w:t>
      </w:r>
      <w:proofErr w:type="spellEnd"/>
      <w:r w:rsidRPr="00F76BCB">
        <w:rPr>
          <w:color w:val="222222"/>
          <w:highlight w:val="yellow"/>
          <w:shd w:val="clear" w:color="auto" w:fill="FFFFFF"/>
        </w:rPr>
        <w:t xml:space="preserve"> R, Prieto C. Tissue based denoising for MR fingerprinting via long short-term memory networks. InProceedings of the 28th Annual Meeting of ISMRM, (virtual) 2020.</w:t>
      </w:r>
    </w:p>
    <w:p w14:paraId="42EC975E" w14:textId="258A066A" w:rsidR="00BF6B0B" w:rsidRPr="00463BB5"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463BB5">
        <w:rPr>
          <w:color w:val="222222"/>
          <w:highlight w:val="yellow"/>
          <w:shd w:val="clear" w:color="auto" w:fill="FFFFFF"/>
        </w:rPr>
        <w:t xml:space="preserve">West D, </w:t>
      </w:r>
      <w:r w:rsidRPr="00463BB5">
        <w:rPr>
          <w:b/>
          <w:bCs/>
          <w:color w:val="222222"/>
          <w:highlight w:val="yellow"/>
          <w:shd w:val="clear" w:color="auto" w:fill="FFFFFF"/>
        </w:rPr>
        <w:t>Cruz G</w:t>
      </w:r>
      <w:r w:rsidRPr="00463BB5">
        <w:rPr>
          <w:color w:val="222222"/>
          <w:highlight w:val="yellow"/>
          <w:shd w:val="clear" w:color="auto" w:fill="FFFFFF"/>
        </w:rPr>
        <w:t>, Jaubert O, Teixeira R, Schneider T, Tournier JD, Hajnal J, Prieto C, Malik S. Transient-state inhomogeneous magnetization transfer : towards magnetization transfer fingerprinting. InProceedings of the 28th Annual Meeting of ISMRM, (virtual) 2020.</w:t>
      </w:r>
    </w:p>
    <w:p w14:paraId="3B24CF86" w14:textId="46E5F01E" w:rsidR="00D6687F" w:rsidRPr="00463BB5"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463BB5">
        <w:rPr>
          <w:color w:val="222222"/>
          <w:highlight w:val="yellow"/>
          <w:shd w:val="clear" w:color="auto" w:fill="FFFFFF"/>
        </w:rPr>
        <w:t xml:space="preserve">Arrieta C, Jaubert O, </w:t>
      </w:r>
      <w:r w:rsidRPr="00463BB5">
        <w:rPr>
          <w:b/>
          <w:bCs/>
          <w:color w:val="222222"/>
          <w:highlight w:val="yellow"/>
          <w:shd w:val="clear" w:color="auto" w:fill="FFFFFF"/>
        </w:rPr>
        <w:t>Cruz G</w:t>
      </w:r>
      <w:r w:rsidRPr="00463BB5">
        <w:rPr>
          <w:color w:val="222222"/>
          <w:highlight w:val="yellow"/>
          <w:shd w:val="clear" w:color="auto" w:fill="FFFFFF"/>
        </w:rPr>
        <w:t xml:space="preserve">, Uribe S, </w:t>
      </w:r>
      <w:proofErr w:type="spellStart"/>
      <w:r w:rsidRPr="00463BB5">
        <w:rPr>
          <w:color w:val="222222"/>
          <w:highlight w:val="yellow"/>
          <w:shd w:val="clear" w:color="auto" w:fill="FFFFFF"/>
        </w:rPr>
        <w:t>Botnar</w:t>
      </w:r>
      <w:proofErr w:type="spellEnd"/>
      <w:r w:rsidRPr="00463BB5">
        <w:rPr>
          <w:color w:val="222222"/>
          <w:highlight w:val="yellow"/>
          <w:shd w:val="clear" w:color="auto" w:fill="FFFFFF"/>
        </w:rPr>
        <w:t xml:space="preserve"> R, Prieto C, Sing-Long C. Validation of a water and fat separation framework for liver MR fingerprinting. InProceedings of the 28th Annual Meeting of ISMRM, (virtual) 2020.</w:t>
      </w:r>
    </w:p>
    <w:p w14:paraId="7E39855D" w14:textId="7280375A" w:rsidR="00D6687F" w:rsidRPr="00463BB5"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463BB5">
        <w:rPr>
          <w:color w:val="222222"/>
          <w:highlight w:val="yellow"/>
          <w:shd w:val="clear" w:color="auto" w:fill="FFFFFF"/>
        </w:rPr>
        <w:lastRenderedPageBreak/>
        <w:t>Milotta</w:t>
      </w:r>
      <w:proofErr w:type="spellEnd"/>
      <w:r w:rsidRPr="00463BB5">
        <w:rPr>
          <w:color w:val="222222"/>
          <w:highlight w:val="yellow"/>
          <w:shd w:val="clear" w:color="auto" w:fill="FFFFFF"/>
        </w:rPr>
        <w:t xml:space="preserve">, G, </w:t>
      </w:r>
      <w:r w:rsidRPr="00463BB5">
        <w:rPr>
          <w:b/>
          <w:bCs/>
          <w:color w:val="222222"/>
          <w:highlight w:val="yellow"/>
          <w:shd w:val="clear" w:color="auto" w:fill="FFFFFF"/>
        </w:rPr>
        <w:t>Cruz G</w:t>
      </w:r>
      <w:r w:rsidRPr="00463BB5">
        <w:rPr>
          <w:color w:val="222222"/>
          <w:highlight w:val="yellow"/>
          <w:shd w:val="clear" w:color="auto" w:fill="FFFFFF"/>
        </w:rPr>
        <w:t xml:space="preserve">, Neji R, Prieto C, </w:t>
      </w:r>
      <w:proofErr w:type="spellStart"/>
      <w:r w:rsidRPr="00463BB5">
        <w:rPr>
          <w:color w:val="222222"/>
          <w:highlight w:val="yellow"/>
          <w:shd w:val="clear" w:color="auto" w:fill="FFFFFF"/>
        </w:rPr>
        <w:t>Botnar</w:t>
      </w:r>
      <w:proofErr w:type="spellEnd"/>
      <w:r w:rsidRPr="00463BB5">
        <w:rPr>
          <w:color w:val="222222"/>
          <w:highlight w:val="yellow"/>
          <w:shd w:val="clear" w:color="auto" w:fill="FFFFFF"/>
        </w:rPr>
        <w:t xml:space="preserve"> R. 3D isotropic resolution non-rigid motion compensated liver T1, T2 and fat fraction mapping. InProceedings of the 29th Annual Meeting of ISMRM, (virtual) 2021.</w:t>
      </w:r>
    </w:p>
    <w:p w14:paraId="3BD85DF9" w14:textId="1381A132" w:rsidR="00D6687F" w:rsidRPr="00E9619C"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E9619C">
        <w:rPr>
          <w:color w:val="222222"/>
          <w:highlight w:val="yellow"/>
          <w:shd w:val="clear" w:color="auto" w:fill="FFFFFF"/>
        </w:rPr>
        <w:t>Valasakis</w:t>
      </w:r>
      <w:proofErr w:type="spellEnd"/>
      <w:r w:rsidRPr="00E9619C">
        <w:rPr>
          <w:color w:val="222222"/>
          <w:highlight w:val="yellow"/>
          <w:shd w:val="clear" w:color="auto" w:fill="FFFFFF"/>
        </w:rPr>
        <w:t xml:space="preserve"> I, Qi H, </w:t>
      </w:r>
      <w:proofErr w:type="spellStart"/>
      <w:r w:rsidRPr="00E9619C">
        <w:rPr>
          <w:color w:val="222222"/>
          <w:highlight w:val="yellow"/>
          <w:shd w:val="clear" w:color="auto" w:fill="FFFFFF"/>
        </w:rPr>
        <w:t>Hammernik</w:t>
      </w:r>
      <w:proofErr w:type="spellEnd"/>
      <w:r w:rsidRPr="00E9619C">
        <w:rPr>
          <w:color w:val="222222"/>
          <w:highlight w:val="yellow"/>
          <w:shd w:val="clear" w:color="auto" w:fill="FFFFFF"/>
        </w:rPr>
        <w:t xml:space="preserve"> K, </w:t>
      </w:r>
      <w:r w:rsidRPr="00E9619C">
        <w:rPr>
          <w:b/>
          <w:bCs/>
          <w:color w:val="222222"/>
          <w:highlight w:val="yellow"/>
          <w:shd w:val="clear" w:color="auto" w:fill="FFFFFF"/>
        </w:rPr>
        <w:t>Cruz G</w:t>
      </w:r>
      <w:r w:rsidRPr="00E9619C">
        <w:rPr>
          <w:color w:val="222222"/>
          <w:highlight w:val="yellow"/>
          <w:shd w:val="clear" w:color="auto" w:fill="FFFFFF"/>
        </w:rPr>
        <w:t xml:space="preserve">, Rueckert D, Prieto C, </w:t>
      </w:r>
      <w:proofErr w:type="spellStart"/>
      <w:r w:rsidRPr="00E9619C">
        <w:rPr>
          <w:color w:val="222222"/>
          <w:highlight w:val="yellow"/>
          <w:shd w:val="clear" w:color="auto" w:fill="FFFFFF"/>
        </w:rPr>
        <w:t>Botnar</w:t>
      </w:r>
      <w:proofErr w:type="spellEnd"/>
      <w:r w:rsidRPr="00E9619C">
        <w:rPr>
          <w:color w:val="222222"/>
          <w:highlight w:val="yellow"/>
          <w:shd w:val="clear" w:color="auto" w:fill="FFFFFF"/>
        </w:rPr>
        <w:t xml:space="preserve"> R. Deep learning-based reconstruction for 3D coronary MR angiography with a 3D variational neural network (3D-VNN). InProceedings of the 29th Annual Meeting of ISMRM, (virtual) 2021.</w:t>
      </w:r>
    </w:p>
    <w:p w14:paraId="6F11BEE6" w14:textId="0646EA92" w:rsidR="00D6687F" w:rsidRPr="00E9619C"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E9619C">
        <w:rPr>
          <w:color w:val="222222"/>
          <w:highlight w:val="yellow"/>
          <w:shd w:val="clear" w:color="auto" w:fill="FFFFFF"/>
        </w:rPr>
        <w:t xml:space="preserve">Qi H, </w:t>
      </w:r>
      <w:r w:rsidRPr="00E9619C">
        <w:rPr>
          <w:b/>
          <w:bCs/>
          <w:color w:val="222222"/>
          <w:highlight w:val="yellow"/>
          <w:shd w:val="clear" w:color="auto" w:fill="FFFFFF"/>
        </w:rPr>
        <w:t>Cruz G</w:t>
      </w:r>
      <w:r w:rsidRPr="00E9619C">
        <w:rPr>
          <w:color w:val="222222"/>
          <w:highlight w:val="yellow"/>
          <w:shd w:val="clear" w:color="auto" w:fill="FFFFFF"/>
        </w:rPr>
        <w:t xml:space="preserve">, </w:t>
      </w:r>
      <w:proofErr w:type="spellStart"/>
      <w:r w:rsidRPr="00E9619C">
        <w:rPr>
          <w:color w:val="222222"/>
          <w:highlight w:val="yellow"/>
          <w:shd w:val="clear" w:color="auto" w:fill="FFFFFF"/>
        </w:rPr>
        <w:t>Kuestner</w:t>
      </w:r>
      <w:proofErr w:type="spellEnd"/>
      <w:r w:rsidRPr="00E9619C">
        <w:rPr>
          <w:color w:val="222222"/>
          <w:highlight w:val="yellow"/>
          <w:shd w:val="clear" w:color="auto" w:fill="FFFFFF"/>
        </w:rPr>
        <w:t xml:space="preserve"> T, Kunze K, Neji R, </w:t>
      </w:r>
      <w:proofErr w:type="spellStart"/>
      <w:r w:rsidRPr="00E9619C">
        <w:rPr>
          <w:color w:val="222222"/>
          <w:highlight w:val="yellow"/>
          <w:shd w:val="clear" w:color="auto" w:fill="FFFFFF"/>
        </w:rPr>
        <w:t>Botnar</w:t>
      </w:r>
      <w:proofErr w:type="spellEnd"/>
      <w:r w:rsidRPr="00E9619C">
        <w:rPr>
          <w:color w:val="222222"/>
          <w:highlight w:val="yellow"/>
          <w:shd w:val="clear" w:color="auto" w:fill="FFFFFF"/>
        </w:rPr>
        <w:t xml:space="preserve"> R, Prieto C. End-to-end motion corrected reconstruction using deep learning for accelerated free-breathing cardiac MRI.</w:t>
      </w:r>
    </w:p>
    <w:p w14:paraId="05A3865D" w14:textId="77777777" w:rsidR="004453F3" w:rsidRPr="00D244B8" w:rsidRDefault="004453F3" w:rsidP="00842FED">
      <w:pPr>
        <w:pStyle w:val="ListParagraph"/>
        <w:tabs>
          <w:tab w:val="left" w:pos="1440"/>
          <w:tab w:val="left" w:pos="2880"/>
        </w:tabs>
        <w:spacing w:after="200" w:line="276" w:lineRule="auto"/>
        <w:ind w:left="360"/>
        <w:rPr>
          <w:color w:val="000000" w:themeColor="text1"/>
        </w:rPr>
      </w:pPr>
      <w:r w:rsidRPr="00E9619C">
        <w:rPr>
          <w:color w:val="222222"/>
          <w:highlight w:val="yellow"/>
          <w:shd w:val="clear" w:color="auto" w:fill="FFFFFF"/>
        </w:rPr>
        <w:t>InProceedings of the 29th Annual Meeting of ISMRM, (virtual) 2021.</w:t>
      </w:r>
    </w:p>
    <w:p w14:paraId="45D81C29" w14:textId="695A79AC" w:rsidR="00D6687F" w:rsidRPr="00E9619C"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E9619C">
        <w:rPr>
          <w:color w:val="222222"/>
          <w:highlight w:val="yellow"/>
          <w:shd w:val="clear" w:color="auto" w:fill="FFFFFF"/>
        </w:rPr>
        <w:t>Kuestner</w:t>
      </w:r>
      <w:proofErr w:type="spellEnd"/>
      <w:r w:rsidRPr="00E9619C">
        <w:rPr>
          <w:color w:val="222222"/>
          <w:highlight w:val="yellow"/>
          <w:shd w:val="clear" w:color="auto" w:fill="FFFFFF"/>
        </w:rPr>
        <w:t xml:space="preserve"> T, Pan J, Qi H, </w:t>
      </w:r>
      <w:r w:rsidRPr="00E9619C">
        <w:rPr>
          <w:b/>
          <w:bCs/>
          <w:color w:val="222222"/>
          <w:highlight w:val="yellow"/>
          <w:shd w:val="clear" w:color="auto" w:fill="FFFFFF"/>
        </w:rPr>
        <w:t>Cruz G</w:t>
      </w:r>
      <w:r w:rsidRPr="00E9619C">
        <w:rPr>
          <w:color w:val="222222"/>
          <w:highlight w:val="yellow"/>
          <w:shd w:val="clear" w:color="auto" w:fill="FFFFFF"/>
        </w:rPr>
        <w:t xml:space="preserve">, </w:t>
      </w:r>
      <w:proofErr w:type="spellStart"/>
      <w:r w:rsidRPr="00E9619C">
        <w:rPr>
          <w:color w:val="222222"/>
          <w:highlight w:val="yellow"/>
          <w:shd w:val="clear" w:color="auto" w:fill="FFFFFF"/>
        </w:rPr>
        <w:t>Hammernik</w:t>
      </w:r>
      <w:proofErr w:type="spellEnd"/>
      <w:r w:rsidRPr="00E9619C">
        <w:rPr>
          <w:color w:val="222222"/>
          <w:highlight w:val="yellow"/>
          <w:shd w:val="clear" w:color="auto" w:fill="FFFFFF"/>
        </w:rPr>
        <w:t xml:space="preserve"> K, Gilliam C, Blu T, </w:t>
      </w:r>
      <w:proofErr w:type="spellStart"/>
      <w:r w:rsidRPr="00E9619C">
        <w:rPr>
          <w:color w:val="222222"/>
          <w:highlight w:val="yellow"/>
          <w:shd w:val="clear" w:color="auto" w:fill="FFFFFF"/>
        </w:rPr>
        <w:t>Gatidis</w:t>
      </w:r>
      <w:proofErr w:type="spellEnd"/>
      <w:r w:rsidRPr="00E9619C">
        <w:rPr>
          <w:color w:val="222222"/>
          <w:highlight w:val="yellow"/>
          <w:shd w:val="clear" w:color="auto" w:fill="FFFFFF"/>
        </w:rPr>
        <w:t xml:space="preserve"> S, Rueckert D, </w:t>
      </w:r>
      <w:proofErr w:type="spellStart"/>
      <w:r w:rsidRPr="00E9619C">
        <w:rPr>
          <w:color w:val="222222"/>
          <w:highlight w:val="yellow"/>
          <w:shd w:val="clear" w:color="auto" w:fill="FFFFFF"/>
        </w:rPr>
        <w:t>Botnar</w:t>
      </w:r>
      <w:proofErr w:type="spellEnd"/>
      <w:r w:rsidRPr="00E9619C">
        <w:rPr>
          <w:color w:val="222222"/>
          <w:highlight w:val="yellow"/>
          <w:shd w:val="clear" w:color="auto" w:fill="FFFFFF"/>
        </w:rPr>
        <w:t xml:space="preserve"> R, Prieto C. </w:t>
      </w:r>
      <w:proofErr w:type="spellStart"/>
      <w:r w:rsidRPr="00E9619C">
        <w:rPr>
          <w:color w:val="222222"/>
          <w:highlight w:val="yellow"/>
          <w:shd w:val="clear" w:color="auto" w:fill="FFFFFF"/>
        </w:rPr>
        <w:t>LAPNet</w:t>
      </w:r>
      <w:proofErr w:type="spellEnd"/>
      <w:r w:rsidRPr="00E9619C">
        <w:rPr>
          <w:color w:val="222222"/>
          <w:highlight w:val="yellow"/>
          <w:shd w:val="clear" w:color="auto" w:fill="FFFFFF"/>
        </w:rPr>
        <w:t xml:space="preserve">: deep-learning based non-rigid motion estimation in k-space from highly </w:t>
      </w:r>
      <w:proofErr w:type="spellStart"/>
      <w:r w:rsidRPr="00E9619C">
        <w:rPr>
          <w:color w:val="222222"/>
          <w:highlight w:val="yellow"/>
          <w:shd w:val="clear" w:color="auto" w:fill="FFFFFF"/>
        </w:rPr>
        <w:t>undersampled</w:t>
      </w:r>
      <w:proofErr w:type="spellEnd"/>
      <w:r w:rsidRPr="00E9619C">
        <w:rPr>
          <w:color w:val="222222"/>
          <w:highlight w:val="yellow"/>
          <w:shd w:val="clear" w:color="auto" w:fill="FFFFFF"/>
        </w:rPr>
        <w:t xml:space="preserve"> respiratory and cardiac resolved acquisitions. InProceedings of the 29th Annual Meeting of ISMRM, (virtual) 2021.</w:t>
      </w:r>
    </w:p>
    <w:p w14:paraId="4EFAA489" w14:textId="0502E9A7" w:rsidR="00D6687F" w:rsidRPr="00E9619C"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E9619C">
        <w:rPr>
          <w:b/>
          <w:bCs/>
          <w:color w:val="222222"/>
          <w:highlight w:val="yellow"/>
          <w:shd w:val="clear" w:color="auto" w:fill="FFFFFF"/>
        </w:rPr>
        <w:t>Cruz G</w:t>
      </w:r>
      <w:r w:rsidRPr="00E9619C">
        <w:rPr>
          <w:color w:val="222222"/>
          <w:highlight w:val="yellow"/>
          <w:shd w:val="clear" w:color="auto" w:fill="FFFFFF"/>
        </w:rPr>
        <w:t xml:space="preserve">, Hua A, Munoz C, Ismail T, </w:t>
      </w:r>
      <w:proofErr w:type="spellStart"/>
      <w:r w:rsidRPr="00E9619C">
        <w:rPr>
          <w:color w:val="222222"/>
          <w:highlight w:val="yellow"/>
          <w:shd w:val="clear" w:color="auto" w:fill="FFFFFF"/>
        </w:rPr>
        <w:t>Chiribiri</w:t>
      </w:r>
      <w:proofErr w:type="spellEnd"/>
      <w:r w:rsidRPr="00E9619C">
        <w:rPr>
          <w:color w:val="222222"/>
          <w:highlight w:val="yellow"/>
          <w:shd w:val="clear" w:color="auto" w:fill="FFFFFF"/>
        </w:rPr>
        <w:t xml:space="preserve"> A, </w:t>
      </w:r>
      <w:proofErr w:type="spellStart"/>
      <w:r w:rsidRPr="00E9619C">
        <w:rPr>
          <w:color w:val="222222"/>
          <w:highlight w:val="yellow"/>
          <w:shd w:val="clear" w:color="auto" w:fill="FFFFFF"/>
        </w:rPr>
        <w:t>Botnar</w:t>
      </w:r>
      <w:proofErr w:type="spellEnd"/>
      <w:r w:rsidRPr="00E9619C">
        <w:rPr>
          <w:color w:val="222222"/>
          <w:highlight w:val="yellow"/>
          <w:shd w:val="clear" w:color="auto" w:fill="FFFFFF"/>
        </w:rPr>
        <w:t xml:space="preserve"> R, Prieto C. Low rank motion correction for free breathing first pass myocardial perfusion. InProceedings of the 29th Annual Meeting of ISMRM, (virtual) 2021.</w:t>
      </w:r>
    </w:p>
    <w:p w14:paraId="5BCA6E94" w14:textId="52B70C43" w:rsidR="00D6687F" w:rsidRPr="00B04622"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B04622">
        <w:rPr>
          <w:color w:val="222222"/>
          <w:highlight w:val="yellow"/>
          <w:shd w:val="clear" w:color="auto" w:fill="FFFFFF"/>
        </w:rPr>
        <w:t xml:space="preserve">Coronado R, </w:t>
      </w:r>
      <w:proofErr w:type="spellStart"/>
      <w:r w:rsidRPr="00B04622">
        <w:rPr>
          <w:color w:val="222222"/>
          <w:highlight w:val="yellow"/>
          <w:shd w:val="clear" w:color="auto" w:fill="FFFFFF"/>
        </w:rPr>
        <w:t>della</w:t>
      </w:r>
      <w:proofErr w:type="spellEnd"/>
      <w:r w:rsidRPr="00B04622">
        <w:rPr>
          <w:color w:val="222222"/>
          <w:highlight w:val="yellow"/>
          <w:shd w:val="clear" w:color="auto" w:fill="FFFFFF"/>
        </w:rPr>
        <w:t xml:space="preserve"> Maggiora G, Castillo C, </w:t>
      </w:r>
      <w:r w:rsidRPr="00B04622">
        <w:rPr>
          <w:b/>
          <w:bCs/>
          <w:color w:val="222222"/>
          <w:highlight w:val="yellow"/>
          <w:shd w:val="clear" w:color="auto" w:fill="FFFFFF"/>
        </w:rPr>
        <w:t>Cruz G</w:t>
      </w:r>
      <w:r w:rsidRPr="00B04622">
        <w:rPr>
          <w:color w:val="222222"/>
          <w:highlight w:val="yellow"/>
          <w:shd w:val="clear" w:color="auto" w:fill="FFFFFF"/>
        </w:rPr>
        <w:t xml:space="preserve">, Uribe S, </w:t>
      </w:r>
      <w:proofErr w:type="spellStart"/>
      <w:r w:rsidRPr="00B04622">
        <w:rPr>
          <w:color w:val="222222"/>
          <w:highlight w:val="yellow"/>
          <w:shd w:val="clear" w:color="auto" w:fill="FFFFFF"/>
        </w:rPr>
        <w:t>Tejos</w:t>
      </w:r>
      <w:proofErr w:type="spellEnd"/>
      <w:r w:rsidRPr="00B04622">
        <w:rPr>
          <w:color w:val="222222"/>
          <w:highlight w:val="yellow"/>
          <w:shd w:val="clear" w:color="auto" w:fill="FFFFFF"/>
        </w:rPr>
        <w:t xml:space="preserve"> C, Prieto C, Irarrazaval P. Magnetic resonance fingerprinting GAN-transformer: removing off-resonance artifacts. InProceedings of the 29th Annual Meeting of ISMRM, (virtual) 2021.</w:t>
      </w:r>
    </w:p>
    <w:p w14:paraId="535E51B6" w14:textId="731216C9" w:rsidR="00D6687F" w:rsidRPr="00B04622"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B04622">
        <w:rPr>
          <w:b/>
          <w:bCs/>
          <w:color w:val="222222"/>
          <w:highlight w:val="yellow"/>
          <w:shd w:val="clear" w:color="auto" w:fill="FFFFFF"/>
        </w:rPr>
        <w:t>Cruz G</w:t>
      </w:r>
      <w:r w:rsidRPr="00B04622">
        <w:rPr>
          <w:color w:val="222222"/>
          <w:highlight w:val="yellow"/>
          <w:shd w:val="clear" w:color="auto" w:fill="FFFFFF"/>
        </w:rPr>
        <w:t xml:space="preserve">, Velasco C, Jaubert O, Qi H, </w:t>
      </w:r>
      <w:proofErr w:type="spellStart"/>
      <w:r w:rsidRPr="00B04622">
        <w:rPr>
          <w:color w:val="222222"/>
          <w:highlight w:val="yellow"/>
          <w:shd w:val="clear" w:color="auto" w:fill="FFFFFF"/>
        </w:rPr>
        <w:t>Botnar</w:t>
      </w:r>
      <w:proofErr w:type="spellEnd"/>
      <w:r w:rsidRPr="00B04622">
        <w:rPr>
          <w:color w:val="222222"/>
          <w:highlight w:val="yellow"/>
          <w:shd w:val="clear" w:color="auto" w:fill="FFFFFF"/>
        </w:rPr>
        <w:t xml:space="preserve"> R, Prieto C. Myocardial T1, T2, T2* and fat fraction quantification via low-rank motion-corrected cardiac MRF. InProceedings of the 29th Annual Meeting of ISMRM, (virtual) 2021.</w:t>
      </w:r>
    </w:p>
    <w:p w14:paraId="180113C9" w14:textId="0C61EF6A" w:rsidR="00D6687F" w:rsidRPr="00B04622"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B04622">
        <w:rPr>
          <w:color w:val="222222"/>
          <w:highlight w:val="yellow"/>
          <w:shd w:val="clear" w:color="auto" w:fill="FFFFFF"/>
        </w:rPr>
        <w:t xml:space="preserve">Fletcher T, Velasco C, Fong T, </w:t>
      </w:r>
      <w:r w:rsidRPr="00B04622">
        <w:rPr>
          <w:b/>
          <w:bCs/>
          <w:color w:val="222222"/>
          <w:highlight w:val="yellow"/>
          <w:shd w:val="clear" w:color="auto" w:fill="FFFFFF"/>
        </w:rPr>
        <w:t>Cruz G</w:t>
      </w:r>
      <w:r w:rsidRPr="00B04622">
        <w:rPr>
          <w:color w:val="222222"/>
          <w:highlight w:val="yellow"/>
          <w:shd w:val="clear" w:color="auto" w:fill="FFFFFF"/>
        </w:rPr>
        <w:t xml:space="preserve">, </w:t>
      </w:r>
      <w:proofErr w:type="spellStart"/>
      <w:r w:rsidRPr="00B04622">
        <w:rPr>
          <w:color w:val="222222"/>
          <w:highlight w:val="yellow"/>
          <w:shd w:val="clear" w:color="auto" w:fill="FFFFFF"/>
        </w:rPr>
        <w:t>Botnar</w:t>
      </w:r>
      <w:proofErr w:type="spellEnd"/>
      <w:r w:rsidRPr="00B04622">
        <w:rPr>
          <w:color w:val="222222"/>
          <w:highlight w:val="yellow"/>
          <w:shd w:val="clear" w:color="auto" w:fill="FFFFFF"/>
        </w:rPr>
        <w:t xml:space="preserve"> R, Prieto C. A neural network for rapid generation of T1, T2, T1 rho dictionaries for cardiac MR fingerprinting. InProceedings of the 29th Annual Meeting of ISMRM, (virtual) 2021.</w:t>
      </w:r>
    </w:p>
    <w:p w14:paraId="242A7FC4" w14:textId="1C276D42" w:rsidR="00D6687F" w:rsidRPr="00B37289" w:rsidRDefault="00D6687F"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B37289">
        <w:rPr>
          <w:color w:val="222222"/>
          <w:highlight w:val="yellow"/>
          <w:shd w:val="clear" w:color="auto" w:fill="FFFFFF"/>
        </w:rPr>
        <w:t>Hajhosseiny</w:t>
      </w:r>
      <w:proofErr w:type="spellEnd"/>
      <w:r w:rsidRPr="00B37289">
        <w:rPr>
          <w:color w:val="222222"/>
          <w:highlight w:val="yellow"/>
          <w:shd w:val="clear" w:color="auto" w:fill="FFFFFF"/>
        </w:rPr>
        <w:t xml:space="preserve"> R, Rashid I, Bustin A, Munoz C, </w:t>
      </w:r>
      <w:r w:rsidRPr="00B37289">
        <w:rPr>
          <w:b/>
          <w:bCs/>
          <w:color w:val="222222"/>
          <w:highlight w:val="yellow"/>
          <w:shd w:val="clear" w:color="auto" w:fill="FFFFFF"/>
        </w:rPr>
        <w:t>Cruz G</w:t>
      </w:r>
      <w:r w:rsidRPr="00B37289">
        <w:rPr>
          <w:color w:val="222222"/>
          <w:highlight w:val="yellow"/>
          <w:shd w:val="clear" w:color="auto" w:fill="FFFFFF"/>
        </w:rPr>
        <w:t xml:space="preserve">, Nazir M, Grigoryan K, Ismail T, Preston R, Neji R, Kunze K, Razavi R, </w:t>
      </w:r>
      <w:proofErr w:type="spellStart"/>
      <w:r w:rsidRPr="00B37289">
        <w:rPr>
          <w:color w:val="222222"/>
          <w:highlight w:val="yellow"/>
          <w:shd w:val="clear" w:color="auto" w:fill="FFFFFF"/>
        </w:rPr>
        <w:t>Chiribiri</w:t>
      </w:r>
      <w:proofErr w:type="spellEnd"/>
      <w:r w:rsidRPr="00B37289">
        <w:rPr>
          <w:color w:val="222222"/>
          <w:highlight w:val="yellow"/>
          <w:shd w:val="clear" w:color="auto" w:fill="FFFFFF"/>
        </w:rPr>
        <w:t xml:space="preserve"> A, </w:t>
      </w:r>
      <w:r w:rsidR="00E62E4C" w:rsidRPr="00B37289">
        <w:rPr>
          <w:color w:val="222222"/>
          <w:highlight w:val="yellow"/>
          <w:shd w:val="clear" w:color="auto" w:fill="FFFFFF"/>
        </w:rPr>
        <w:t xml:space="preserve">Masci P, Rajani R, Prieto C, </w:t>
      </w:r>
      <w:proofErr w:type="spellStart"/>
      <w:r w:rsidR="00E62E4C" w:rsidRPr="00B37289">
        <w:rPr>
          <w:color w:val="222222"/>
          <w:highlight w:val="yellow"/>
          <w:shd w:val="clear" w:color="auto" w:fill="FFFFFF"/>
        </w:rPr>
        <w:t>Botnar</w:t>
      </w:r>
      <w:proofErr w:type="spellEnd"/>
      <w:r w:rsidR="00E62E4C" w:rsidRPr="00B37289">
        <w:rPr>
          <w:color w:val="222222"/>
          <w:highlight w:val="yellow"/>
          <w:shd w:val="clear" w:color="auto" w:fill="FFFFFF"/>
        </w:rPr>
        <w:t xml:space="preserve"> R. Non-contrast, high spatial resolution coronary magnetic resonance angiography versus coronary computed tomography angiography. InProceedings of the 29th Annual Meeting of ISMRM, (virtual) 2021.</w:t>
      </w:r>
    </w:p>
    <w:p w14:paraId="2F9738D8" w14:textId="53200863" w:rsidR="00E62E4C" w:rsidRPr="00B37289" w:rsidRDefault="00E62E4C"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B37289">
        <w:rPr>
          <w:b/>
          <w:bCs/>
          <w:color w:val="222222"/>
          <w:highlight w:val="yellow"/>
          <w:shd w:val="clear" w:color="auto" w:fill="FFFFFF"/>
        </w:rPr>
        <w:t>Cruz G</w:t>
      </w:r>
      <w:r w:rsidRPr="00B37289">
        <w:rPr>
          <w:color w:val="222222"/>
          <w:highlight w:val="yellow"/>
          <w:shd w:val="clear" w:color="auto" w:fill="FFFFFF"/>
        </w:rPr>
        <w:t xml:space="preserve">, </w:t>
      </w:r>
      <w:proofErr w:type="spellStart"/>
      <w:r w:rsidRPr="00B37289">
        <w:rPr>
          <w:color w:val="222222"/>
          <w:highlight w:val="yellow"/>
          <w:shd w:val="clear" w:color="auto" w:fill="FFFFFF"/>
        </w:rPr>
        <w:t>Hammernik</w:t>
      </w:r>
      <w:proofErr w:type="spellEnd"/>
      <w:r w:rsidRPr="00B37289">
        <w:rPr>
          <w:color w:val="222222"/>
          <w:highlight w:val="yellow"/>
          <w:shd w:val="clear" w:color="auto" w:fill="FFFFFF"/>
        </w:rPr>
        <w:t xml:space="preserve"> K, </w:t>
      </w:r>
      <w:proofErr w:type="spellStart"/>
      <w:r w:rsidRPr="00B37289">
        <w:rPr>
          <w:color w:val="222222"/>
          <w:highlight w:val="yellow"/>
          <w:shd w:val="clear" w:color="auto" w:fill="FFFFFF"/>
        </w:rPr>
        <w:t>Kuestner</w:t>
      </w:r>
      <w:proofErr w:type="spellEnd"/>
      <w:r w:rsidRPr="00B37289">
        <w:rPr>
          <w:color w:val="222222"/>
          <w:highlight w:val="yellow"/>
          <w:shd w:val="clear" w:color="auto" w:fill="FFFFFF"/>
        </w:rPr>
        <w:t xml:space="preserve"> T, Rueckert D,  </w:t>
      </w:r>
      <w:proofErr w:type="spellStart"/>
      <w:r w:rsidRPr="00B37289">
        <w:rPr>
          <w:color w:val="222222"/>
          <w:highlight w:val="yellow"/>
          <w:shd w:val="clear" w:color="auto" w:fill="FFFFFF"/>
        </w:rPr>
        <w:t>Botnar</w:t>
      </w:r>
      <w:proofErr w:type="spellEnd"/>
      <w:r w:rsidRPr="00B37289">
        <w:rPr>
          <w:color w:val="222222"/>
          <w:highlight w:val="yellow"/>
          <w:shd w:val="clear" w:color="auto" w:fill="FFFFFF"/>
        </w:rPr>
        <w:t xml:space="preserve"> R, Prieto C. One-heartbeat cardiac cine imaging via jointly regularized non-rigid motion corrected reconstruction. InProceedings of the 29th Annual Meeting of ISMRM, (virtual) 2021.</w:t>
      </w:r>
    </w:p>
    <w:p w14:paraId="0EEE91BD" w14:textId="0E405469" w:rsidR="00E62E4C" w:rsidRPr="00393405" w:rsidRDefault="00E62E4C"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393405">
        <w:rPr>
          <w:color w:val="222222"/>
          <w:highlight w:val="yellow"/>
          <w:shd w:val="clear" w:color="auto" w:fill="FFFFFF"/>
        </w:rPr>
        <w:t xml:space="preserve">Velasco C, </w:t>
      </w:r>
      <w:r w:rsidRPr="00393405">
        <w:rPr>
          <w:b/>
          <w:bCs/>
          <w:color w:val="222222"/>
          <w:highlight w:val="yellow"/>
          <w:shd w:val="clear" w:color="auto" w:fill="FFFFFF"/>
        </w:rPr>
        <w:t>Cruz G</w:t>
      </w:r>
      <w:r w:rsidRPr="00393405">
        <w:rPr>
          <w:color w:val="222222"/>
          <w:highlight w:val="yellow"/>
          <w:shd w:val="clear" w:color="auto" w:fill="FFFFFF"/>
        </w:rPr>
        <w:t xml:space="preserve">, </w:t>
      </w:r>
      <w:proofErr w:type="spellStart"/>
      <w:r w:rsidRPr="00393405">
        <w:rPr>
          <w:color w:val="222222"/>
          <w:highlight w:val="yellow"/>
          <w:shd w:val="clear" w:color="auto" w:fill="FFFFFF"/>
        </w:rPr>
        <w:t>Botnar</w:t>
      </w:r>
      <w:proofErr w:type="spellEnd"/>
      <w:r w:rsidRPr="00393405">
        <w:rPr>
          <w:color w:val="222222"/>
          <w:highlight w:val="yellow"/>
          <w:shd w:val="clear" w:color="auto" w:fill="FFFFFF"/>
        </w:rPr>
        <w:t xml:space="preserve"> R, Prieto C. Simultaneous comprehensive T1, T2, T2* T1 rho and fat fraction characterization with magnetic resonance fingerprinting. InProceedings of the 29th Annual Meeting of ISMRM, (virtual) 2021.</w:t>
      </w:r>
    </w:p>
    <w:p w14:paraId="05413CDF" w14:textId="17E1477C" w:rsidR="00E62E4C" w:rsidRPr="00393405" w:rsidRDefault="00E62E4C" w:rsidP="00842FED">
      <w:pPr>
        <w:pStyle w:val="ListParagraph"/>
        <w:numPr>
          <w:ilvl w:val="0"/>
          <w:numId w:val="34"/>
        </w:numPr>
        <w:tabs>
          <w:tab w:val="left" w:pos="1440"/>
          <w:tab w:val="left" w:pos="2880"/>
        </w:tabs>
        <w:spacing w:after="200" w:line="276" w:lineRule="auto"/>
        <w:ind w:left="360"/>
        <w:rPr>
          <w:color w:val="000000" w:themeColor="text1"/>
          <w:highlight w:val="yellow"/>
        </w:rPr>
      </w:pPr>
      <w:r w:rsidRPr="00393405">
        <w:rPr>
          <w:color w:val="222222"/>
          <w:highlight w:val="yellow"/>
          <w:shd w:val="clear" w:color="auto" w:fill="FFFFFF"/>
        </w:rPr>
        <w:t xml:space="preserve">Velasco C, </w:t>
      </w:r>
      <w:r w:rsidRPr="00393405">
        <w:rPr>
          <w:b/>
          <w:bCs/>
          <w:color w:val="222222"/>
          <w:highlight w:val="yellow"/>
          <w:shd w:val="clear" w:color="auto" w:fill="FFFFFF"/>
        </w:rPr>
        <w:t>Cruz G</w:t>
      </w:r>
      <w:r w:rsidRPr="00393405">
        <w:rPr>
          <w:color w:val="222222"/>
          <w:highlight w:val="yellow"/>
          <w:shd w:val="clear" w:color="auto" w:fill="FFFFFF"/>
        </w:rPr>
        <w:t xml:space="preserve">, </w:t>
      </w:r>
      <w:proofErr w:type="spellStart"/>
      <w:r w:rsidRPr="00393405">
        <w:rPr>
          <w:color w:val="222222"/>
          <w:highlight w:val="yellow"/>
          <w:shd w:val="clear" w:color="auto" w:fill="FFFFFF"/>
        </w:rPr>
        <w:t>Botnar</w:t>
      </w:r>
      <w:proofErr w:type="spellEnd"/>
      <w:r w:rsidRPr="00393405">
        <w:rPr>
          <w:color w:val="222222"/>
          <w:highlight w:val="yellow"/>
          <w:shd w:val="clear" w:color="auto" w:fill="FFFFFF"/>
        </w:rPr>
        <w:t xml:space="preserve"> R, Prieto C. Simultaneous T1, T2 and T1 rho cardiac magnetic resonance fingerprinting for contrast-free myocardial tissue characterization. InProceedings of the 29th Annual Meeting of ISMRM, (virtual) 2021.</w:t>
      </w:r>
    </w:p>
    <w:p w14:paraId="38801A44" w14:textId="605B696F" w:rsidR="00E62E4C" w:rsidRPr="003E7E01" w:rsidRDefault="00E62E4C" w:rsidP="00842FED">
      <w:pPr>
        <w:pStyle w:val="ListParagraph"/>
        <w:numPr>
          <w:ilvl w:val="0"/>
          <w:numId w:val="34"/>
        </w:numPr>
        <w:tabs>
          <w:tab w:val="left" w:pos="1440"/>
          <w:tab w:val="left" w:pos="2880"/>
        </w:tabs>
        <w:spacing w:after="200" w:line="276" w:lineRule="auto"/>
        <w:ind w:left="360"/>
        <w:rPr>
          <w:color w:val="000000" w:themeColor="text1"/>
          <w:highlight w:val="yellow"/>
        </w:rPr>
      </w:pPr>
      <w:proofErr w:type="spellStart"/>
      <w:r w:rsidRPr="003E7E01">
        <w:rPr>
          <w:color w:val="222222"/>
          <w:highlight w:val="yellow"/>
          <w:shd w:val="clear" w:color="auto" w:fill="FFFFFF"/>
        </w:rPr>
        <w:lastRenderedPageBreak/>
        <w:t>Psenicny</w:t>
      </w:r>
      <w:proofErr w:type="spellEnd"/>
      <w:r w:rsidRPr="003E7E01">
        <w:rPr>
          <w:color w:val="222222"/>
          <w:highlight w:val="yellow"/>
          <w:shd w:val="clear" w:color="auto" w:fill="FFFFFF"/>
        </w:rPr>
        <w:t xml:space="preserve"> A, </w:t>
      </w:r>
      <w:r w:rsidRPr="003E7E01">
        <w:rPr>
          <w:b/>
          <w:bCs/>
          <w:color w:val="222222"/>
          <w:highlight w:val="yellow"/>
          <w:shd w:val="clear" w:color="auto" w:fill="FFFFFF"/>
        </w:rPr>
        <w:t>Cruz G</w:t>
      </w:r>
      <w:r w:rsidRPr="003E7E01">
        <w:rPr>
          <w:color w:val="222222"/>
          <w:highlight w:val="yellow"/>
          <w:shd w:val="clear" w:color="auto" w:fill="FFFFFF"/>
        </w:rPr>
        <w:t xml:space="preserve">, Munoz C, </w:t>
      </w:r>
      <w:proofErr w:type="spellStart"/>
      <w:r w:rsidRPr="003E7E01">
        <w:rPr>
          <w:color w:val="222222"/>
          <w:highlight w:val="yellow"/>
          <w:shd w:val="clear" w:color="auto" w:fill="FFFFFF"/>
        </w:rPr>
        <w:t>Hajhosseiny</w:t>
      </w:r>
      <w:proofErr w:type="spellEnd"/>
      <w:r w:rsidRPr="003E7E01">
        <w:rPr>
          <w:color w:val="222222"/>
          <w:highlight w:val="yellow"/>
          <w:shd w:val="clear" w:color="auto" w:fill="FFFFFF"/>
        </w:rPr>
        <w:t xml:space="preserve"> R, </w:t>
      </w:r>
      <w:proofErr w:type="spellStart"/>
      <w:r w:rsidRPr="003E7E01">
        <w:rPr>
          <w:color w:val="222222"/>
          <w:highlight w:val="yellow"/>
          <w:shd w:val="clear" w:color="auto" w:fill="FFFFFF"/>
        </w:rPr>
        <w:t>Kuestner</w:t>
      </w:r>
      <w:proofErr w:type="spellEnd"/>
      <w:r w:rsidRPr="003E7E01">
        <w:rPr>
          <w:color w:val="222222"/>
          <w:highlight w:val="yellow"/>
          <w:shd w:val="clear" w:color="auto" w:fill="FFFFFF"/>
        </w:rPr>
        <w:t xml:space="preserve"> T, Kunze K, Neji R, </w:t>
      </w:r>
      <w:proofErr w:type="spellStart"/>
      <w:r w:rsidRPr="003E7E01">
        <w:rPr>
          <w:color w:val="222222"/>
          <w:highlight w:val="yellow"/>
          <w:shd w:val="clear" w:color="auto" w:fill="FFFFFF"/>
        </w:rPr>
        <w:t>Botnar</w:t>
      </w:r>
      <w:proofErr w:type="spellEnd"/>
      <w:r w:rsidRPr="003E7E01">
        <w:rPr>
          <w:color w:val="222222"/>
          <w:highlight w:val="yellow"/>
          <w:shd w:val="clear" w:color="auto" w:fill="FFFFFF"/>
        </w:rPr>
        <w:t xml:space="preserve"> R, Prieto C. Whole-heart CMRA non-rigid motion compensation with autofocus virtual 3D </w:t>
      </w:r>
      <w:proofErr w:type="spellStart"/>
      <w:r w:rsidRPr="003E7E01">
        <w:rPr>
          <w:color w:val="222222"/>
          <w:highlight w:val="yellow"/>
          <w:shd w:val="clear" w:color="auto" w:fill="FFFFFF"/>
        </w:rPr>
        <w:t>iNAV</w:t>
      </w:r>
      <w:proofErr w:type="spellEnd"/>
      <w:r w:rsidRPr="003E7E01">
        <w:rPr>
          <w:color w:val="222222"/>
          <w:highlight w:val="yellow"/>
          <w:shd w:val="clear" w:color="auto" w:fill="FFFFFF"/>
        </w:rPr>
        <w:t>. InProceedings of the 29th Annual Meeting of ISMRM, (virtual) 2021.</w:t>
      </w:r>
    </w:p>
    <w:sectPr w:rsidR="00E62E4C" w:rsidRPr="003E7E01" w:rsidSect="00A57AC2">
      <w:footerReference w:type="default" r:id="rId13"/>
      <w:type w:val="continuous"/>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ma da Cruz, Gastao" w:date="2024-02-21T17:54:00Z" w:initials="GL">
    <w:p w14:paraId="679D5F97" w14:textId="77777777" w:rsidR="00AF6784" w:rsidRDefault="00AF6784" w:rsidP="00AF6784">
      <w:pPr>
        <w:pStyle w:val="CommentText"/>
        <w:ind w:firstLine="0"/>
      </w:pPr>
      <w:r>
        <w:rPr>
          <w:rStyle w:val="CommentReference"/>
        </w:rPr>
        <w:annotationRef/>
      </w:r>
      <w:r>
        <w:t>Edited text (before turning Track Changes ON).</w:t>
      </w:r>
    </w:p>
  </w:comment>
  <w:comment w:id="1" w:author="Mahan, Kristen" w:date="2024-02-20T14:39:00Z" w:initials="KM">
    <w:p w14:paraId="4B7B8384" w14:textId="47830358" w:rsidR="00FB5AC5" w:rsidRDefault="00FB5AC5" w:rsidP="00FB5AC5">
      <w:pPr>
        <w:pStyle w:val="CommentText"/>
        <w:ind w:firstLine="0"/>
      </w:pPr>
      <w:r>
        <w:rPr>
          <w:rStyle w:val="CommentReference"/>
        </w:rPr>
        <w:annotationRef/>
      </w:r>
      <w:r>
        <w:t>Is this part of the ISMRM?</w:t>
      </w:r>
    </w:p>
  </w:comment>
  <w:comment w:id="2" w:author="Lima da Cruz, Gastao" w:date="2024-02-21T17:16:00Z" w:initials="GL">
    <w:p w14:paraId="7548D074" w14:textId="77777777" w:rsidR="002261C9" w:rsidRDefault="002261C9" w:rsidP="002261C9">
      <w:pPr>
        <w:pStyle w:val="CommentText"/>
        <w:ind w:firstLine="0"/>
      </w:pPr>
      <w:r>
        <w:rPr>
          <w:rStyle w:val="CommentReference"/>
        </w:rPr>
        <w:annotationRef/>
      </w:r>
      <w:r>
        <w:t>Yes</w:t>
      </w:r>
    </w:p>
  </w:comment>
  <w:comment w:id="3" w:author="Mahan, Kristen" w:date="2024-02-20T14:40:00Z" w:initials="KM">
    <w:p w14:paraId="40AB4931" w14:textId="369C5CBC" w:rsidR="00FB5AC5" w:rsidRDefault="00FB5AC5" w:rsidP="00FB5AC5">
      <w:pPr>
        <w:pStyle w:val="CommentText"/>
        <w:ind w:firstLine="0"/>
      </w:pPr>
      <w:r>
        <w:rPr>
          <w:rStyle w:val="CommentReference"/>
        </w:rPr>
        <w:annotationRef/>
      </w:r>
      <w:r>
        <w:t>Is this part of the ISMRM?</w:t>
      </w:r>
    </w:p>
  </w:comment>
  <w:comment w:id="4" w:author="Lima da Cruz, Gastao" w:date="2024-02-21T17:16:00Z" w:initials="GL">
    <w:p w14:paraId="1A65E11A" w14:textId="77777777" w:rsidR="002261C9" w:rsidRDefault="002261C9" w:rsidP="002261C9">
      <w:pPr>
        <w:pStyle w:val="CommentText"/>
        <w:ind w:firstLine="0"/>
      </w:pPr>
      <w:r>
        <w:rPr>
          <w:rStyle w:val="CommentReference"/>
        </w:rPr>
        <w:annotationRef/>
      </w:r>
      <w:r>
        <w:t>Yes</w:t>
      </w:r>
    </w:p>
  </w:comment>
  <w:comment w:id="5" w:author="Mahan, Kristen" w:date="2024-02-20T14:43:00Z" w:initials="KM">
    <w:p w14:paraId="379E4800" w14:textId="4488396F" w:rsidR="00FB5AC5" w:rsidRDefault="00FB5AC5" w:rsidP="00FB5AC5">
      <w:pPr>
        <w:pStyle w:val="CommentText"/>
        <w:ind w:firstLine="0"/>
      </w:pPr>
      <w:r>
        <w:rPr>
          <w:rStyle w:val="CommentReference"/>
        </w:rPr>
        <w:annotationRef/>
      </w:r>
      <w:r>
        <w:t>Are you still a member?</w:t>
      </w:r>
    </w:p>
  </w:comment>
  <w:comment w:id="6" w:author="Lima da Cruz, Gastao" w:date="2024-02-21T17:16:00Z" w:initials="GL">
    <w:p w14:paraId="1DC12CF1" w14:textId="77777777" w:rsidR="002261C9" w:rsidRDefault="002261C9" w:rsidP="002261C9">
      <w:pPr>
        <w:pStyle w:val="CommentText"/>
        <w:ind w:firstLine="0"/>
      </w:pPr>
      <w:r>
        <w:rPr>
          <w:rStyle w:val="CommentReference"/>
        </w:rPr>
        <w:annotationRef/>
      </w:r>
      <w:r>
        <w:t>Yes</w:t>
      </w:r>
    </w:p>
  </w:comment>
  <w:comment w:id="7" w:author="Lima da Cruz, Gastao" w:date="2024-02-21T17:18:00Z" w:initials="GL">
    <w:p w14:paraId="19319560" w14:textId="77777777" w:rsidR="002261C9" w:rsidRDefault="002261C9" w:rsidP="002261C9">
      <w:pPr>
        <w:pStyle w:val="CommentText"/>
        <w:ind w:firstLine="0"/>
      </w:pPr>
      <w:r>
        <w:rPr>
          <w:rStyle w:val="CommentReference"/>
        </w:rPr>
        <w:annotationRef/>
      </w:r>
      <w:r>
        <w:t>These are actually research supervision, should they be below?</w:t>
      </w:r>
    </w:p>
  </w:comment>
  <w:comment w:id="8" w:author="Mahan, Kristen" w:date="2024-02-20T14:02:00Z" w:initials="KM">
    <w:p w14:paraId="266D047A" w14:textId="56B42F91" w:rsidR="00121707" w:rsidRDefault="00121707" w:rsidP="00121707">
      <w:pPr>
        <w:pStyle w:val="CommentText"/>
        <w:ind w:firstLine="0"/>
      </w:pPr>
      <w:r>
        <w:rPr>
          <w:rStyle w:val="CommentReference"/>
        </w:rPr>
        <w:annotationRef/>
      </w:r>
      <w:r>
        <w:t>Do you have updated information for this?</w:t>
      </w:r>
    </w:p>
  </w:comment>
  <w:comment w:id="9" w:author="Lima da Cruz, Gastao" w:date="2024-02-21T17:17:00Z" w:initials="GL">
    <w:p w14:paraId="3844F401" w14:textId="77777777" w:rsidR="002261C9" w:rsidRDefault="002261C9" w:rsidP="002261C9">
      <w:pPr>
        <w:pStyle w:val="CommentText"/>
        <w:ind w:firstLine="0"/>
      </w:pPr>
      <w:r>
        <w:rPr>
          <w:rStyle w:val="CommentReference"/>
        </w:rPr>
        <w:annotationRef/>
      </w:r>
      <w:r>
        <w:t>Made a change, should be ok now.</w:t>
      </w:r>
    </w:p>
  </w:comment>
  <w:comment w:id="10" w:author="Mahan, Kristen" w:date="2024-02-20T14:14:00Z" w:initials="KM">
    <w:p w14:paraId="7AC44A30" w14:textId="03120E78" w:rsidR="004A17B7" w:rsidRDefault="004A17B7" w:rsidP="004A17B7">
      <w:pPr>
        <w:pStyle w:val="CommentText"/>
        <w:ind w:firstLine="0"/>
      </w:pPr>
      <w:r>
        <w:rPr>
          <w:rStyle w:val="CommentReference"/>
        </w:rPr>
        <w:annotationRef/>
      </w:r>
      <w:r>
        <w:t>Was this virtual or in person?</w:t>
      </w:r>
    </w:p>
  </w:comment>
  <w:comment w:id="11" w:author="Lima da Cruz, Gastao" w:date="2024-02-21T17:22:00Z" w:initials="GL">
    <w:p w14:paraId="0B2A8525" w14:textId="77777777" w:rsidR="004B7D0C" w:rsidRDefault="004B7D0C" w:rsidP="004B7D0C">
      <w:pPr>
        <w:pStyle w:val="CommentText"/>
        <w:ind w:firstLine="0"/>
      </w:pPr>
      <w:r>
        <w:rPr>
          <w:rStyle w:val="CommentReference"/>
        </w:rPr>
        <w:annotationRef/>
      </w:r>
      <w:r>
        <w:t>This one was virtual</w:t>
      </w:r>
    </w:p>
  </w:comment>
  <w:comment w:id="12" w:author="Mahan, Kristen" w:date="2024-02-20T14:16:00Z" w:initials="KM">
    <w:p w14:paraId="2FE8C3F1" w14:textId="4C8B2F0C" w:rsidR="004A17B7" w:rsidRDefault="004A17B7" w:rsidP="004A17B7">
      <w:pPr>
        <w:pStyle w:val="CommentText"/>
        <w:ind w:firstLine="0"/>
      </w:pPr>
      <w:r>
        <w:rPr>
          <w:rStyle w:val="CommentReference"/>
        </w:rPr>
        <w:annotationRef/>
      </w:r>
      <w:r>
        <w:t>Is this the same presentation at two different conferences?</w:t>
      </w:r>
    </w:p>
  </w:comment>
  <w:comment w:id="13" w:author="Lima da Cruz, Gastao" w:date="2024-02-21T17:23:00Z" w:initials="GL">
    <w:p w14:paraId="1298CABC" w14:textId="77777777" w:rsidR="004B7D0C" w:rsidRDefault="004B7D0C" w:rsidP="004B7D0C">
      <w:pPr>
        <w:pStyle w:val="CommentText"/>
        <w:ind w:firstLine="0"/>
      </w:pPr>
      <w:r>
        <w:rPr>
          <w:rStyle w:val="CommentReference"/>
        </w:rPr>
        <w:annotationRef/>
      </w:r>
      <w:r>
        <w:t>This one was virtual too by the way.</w:t>
      </w:r>
    </w:p>
  </w:comment>
  <w:comment w:id="24" w:author="Lima da Cruz, Gastao" w:date="2024-02-21T17:34:00Z" w:initials="GL">
    <w:p w14:paraId="6AEC2797" w14:textId="77777777" w:rsidR="00813ACD" w:rsidRDefault="00813ACD" w:rsidP="00813ACD">
      <w:pPr>
        <w:pStyle w:val="CommentText"/>
        <w:ind w:firstLine="0"/>
      </w:pPr>
      <w:r>
        <w:rPr>
          <w:rStyle w:val="CommentReference"/>
        </w:rPr>
        <w:annotationRef/>
      </w:r>
      <w:r>
        <w:t>I’ve added a few more entries from my google scholar.</w:t>
      </w:r>
    </w:p>
  </w:comment>
  <w:comment w:id="85" w:author="Mahan, Kristen" w:date="2024-02-14T15:03:00Z" w:initials="KM">
    <w:p w14:paraId="0D81B14E" w14:textId="24183DFC" w:rsidR="00D852A0" w:rsidRDefault="00D852A0" w:rsidP="00D852A0">
      <w:pPr>
        <w:pStyle w:val="CommentText"/>
        <w:ind w:firstLine="0"/>
      </w:pPr>
      <w:r>
        <w:rPr>
          <w:rStyle w:val="CommentReference"/>
        </w:rPr>
        <w:annotationRef/>
      </w:r>
      <w:r>
        <w:t>Is this the same as journal article "</w:t>
      </w:r>
      <w:hyperlink r:id="rId1" w:history="1">
        <w:r w:rsidRPr="006811F9">
          <w:rPr>
            <w:rStyle w:val="Hyperlink"/>
          </w:rPr>
          <w:t>Single‐heartbeat cardiac cine imaging via jointly regularized nonrigid motion‐corrected reconstruction</w:t>
        </w:r>
      </w:hyperlink>
      <w:r>
        <w:t>"?</w:t>
      </w:r>
    </w:p>
  </w:comment>
  <w:comment w:id="86" w:author="Lima da Cruz, Gastao" w:date="2024-02-21T17:27:00Z" w:initials="GL">
    <w:p w14:paraId="3E2E7094" w14:textId="77777777" w:rsidR="004B7D0C" w:rsidRDefault="004B7D0C" w:rsidP="004B7D0C">
      <w:pPr>
        <w:pStyle w:val="CommentText"/>
        <w:ind w:firstLine="0"/>
      </w:pPr>
      <w:r>
        <w:rPr>
          <w:rStyle w:val="CommentReference"/>
        </w:rPr>
        <w:annotationRef/>
      </w:r>
      <w:r>
        <w:t>Yes, I’ve edited the text.</w:t>
      </w:r>
    </w:p>
  </w:comment>
  <w:comment w:id="90" w:author="Mahan, Kristen" w:date="2024-02-19T10:42:00Z" w:initials="KM">
    <w:p w14:paraId="11A8C87D" w14:textId="2BDF2B60" w:rsidR="00284557" w:rsidRDefault="00284557" w:rsidP="00284557">
      <w:pPr>
        <w:pStyle w:val="CommentText"/>
        <w:ind w:firstLine="0"/>
      </w:pPr>
      <w:r>
        <w:rPr>
          <w:rStyle w:val="CommentReference"/>
        </w:rPr>
        <w:annotationRef/>
      </w:r>
      <w:r>
        <w:t>Was this published in Nov 2022? If so, what chapter is this?</w:t>
      </w:r>
    </w:p>
  </w:comment>
  <w:comment w:id="91" w:author="Lima da Cruz, Gastao" w:date="2024-02-21T17:30:00Z" w:initials="GL">
    <w:p w14:paraId="4BEB736A" w14:textId="77777777" w:rsidR="004B7D0C" w:rsidRDefault="004B7D0C" w:rsidP="004B7D0C">
      <w:pPr>
        <w:pStyle w:val="CommentText"/>
        <w:ind w:firstLine="0"/>
      </w:pPr>
      <w:r>
        <w:rPr>
          <w:rStyle w:val="CommentReference"/>
        </w:rPr>
        <w:annotationRef/>
      </w:r>
      <w:r>
        <w:t>Published in 2022 (not sure the month), Chapter 2.</w:t>
      </w:r>
    </w:p>
  </w:comment>
  <w:comment w:id="92" w:author="Mahan, Kristen" w:date="2024-02-19T10:55:00Z" w:initials="KM">
    <w:p w14:paraId="44519A16" w14:textId="7D471605" w:rsidR="00E00BF4" w:rsidRDefault="00E00BF4" w:rsidP="00E00BF4">
      <w:pPr>
        <w:pStyle w:val="CommentText"/>
        <w:ind w:firstLine="0"/>
      </w:pPr>
      <w:r>
        <w:rPr>
          <w:rStyle w:val="CommentReference"/>
        </w:rPr>
        <w:annotationRef/>
      </w:r>
      <w:r>
        <w:t>Was this published in Oct or Nov 2022? If so, what chapter is this?</w:t>
      </w:r>
    </w:p>
  </w:comment>
  <w:comment w:id="93" w:author="Lima da Cruz, Gastao" w:date="2024-02-21T17:33:00Z" w:initials="GL">
    <w:p w14:paraId="3228BEFD" w14:textId="77777777" w:rsidR="00813ACD" w:rsidRDefault="00813ACD" w:rsidP="00813ACD">
      <w:pPr>
        <w:pStyle w:val="CommentText"/>
        <w:ind w:firstLine="0"/>
      </w:pPr>
      <w:r>
        <w:rPr>
          <w:rStyle w:val="CommentReference"/>
        </w:rPr>
        <w:annotationRef/>
      </w:r>
      <w:r>
        <w:t>Elsevier says October 2022, chapter 25.</w:t>
      </w:r>
    </w:p>
  </w:comment>
  <w:comment w:id="94" w:author="Mahan, Kristen" w:date="2024-02-14T15:27:00Z" w:initials="KM">
    <w:p w14:paraId="09866289" w14:textId="5F90D556" w:rsidR="003D3A8B" w:rsidRDefault="00937BB1" w:rsidP="003D3A8B">
      <w:pPr>
        <w:pStyle w:val="CommentText"/>
        <w:ind w:firstLine="0"/>
      </w:pPr>
      <w:r>
        <w:rPr>
          <w:rStyle w:val="CommentReference"/>
        </w:rPr>
        <w:annotationRef/>
      </w:r>
      <w:r w:rsidR="003D3A8B">
        <w:t>Did this get published as an article in 2020? It's listed in Elements as an article</w:t>
      </w:r>
    </w:p>
  </w:comment>
  <w:comment w:id="95" w:author="Lima da Cruz, Gastao" w:date="2024-02-21T17:29:00Z" w:initials="GL">
    <w:p w14:paraId="020FC82B" w14:textId="77777777" w:rsidR="004B7D0C" w:rsidRDefault="004B7D0C" w:rsidP="004B7D0C">
      <w:pPr>
        <w:pStyle w:val="CommentText"/>
        <w:ind w:firstLine="0"/>
      </w:pPr>
      <w:r>
        <w:rPr>
          <w:rStyle w:val="CommentReference"/>
        </w:rPr>
        <w:annotationRef/>
      </w:r>
      <w:r>
        <w:t>Yes this turned into a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9D5F97" w15:done="0"/>
  <w15:commentEx w15:paraId="4B7B8384" w15:done="0"/>
  <w15:commentEx w15:paraId="7548D074" w15:paraIdParent="4B7B8384" w15:done="0"/>
  <w15:commentEx w15:paraId="40AB4931" w15:done="0"/>
  <w15:commentEx w15:paraId="1A65E11A" w15:paraIdParent="40AB4931" w15:done="0"/>
  <w15:commentEx w15:paraId="379E4800" w15:done="0"/>
  <w15:commentEx w15:paraId="1DC12CF1" w15:paraIdParent="379E4800" w15:done="0"/>
  <w15:commentEx w15:paraId="19319560" w15:done="0"/>
  <w15:commentEx w15:paraId="266D047A" w15:done="0"/>
  <w15:commentEx w15:paraId="3844F401" w15:paraIdParent="266D047A" w15:done="0"/>
  <w15:commentEx w15:paraId="7AC44A30" w15:done="0"/>
  <w15:commentEx w15:paraId="0B2A8525" w15:paraIdParent="7AC44A30" w15:done="0"/>
  <w15:commentEx w15:paraId="2FE8C3F1" w15:done="0"/>
  <w15:commentEx w15:paraId="1298CABC" w15:done="0"/>
  <w15:commentEx w15:paraId="6AEC2797" w15:done="0"/>
  <w15:commentEx w15:paraId="0D81B14E" w15:done="0"/>
  <w15:commentEx w15:paraId="3E2E7094" w15:paraIdParent="0D81B14E" w15:done="0"/>
  <w15:commentEx w15:paraId="11A8C87D" w15:done="0"/>
  <w15:commentEx w15:paraId="4BEB736A" w15:paraIdParent="11A8C87D" w15:done="0"/>
  <w15:commentEx w15:paraId="44519A16" w15:done="0"/>
  <w15:commentEx w15:paraId="3228BEFD" w15:paraIdParent="44519A16" w15:done="0"/>
  <w15:commentEx w15:paraId="09866289" w15:done="0"/>
  <w15:commentEx w15:paraId="020FC82B" w15:paraIdParent="098662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0E60B9" w16cex:dateUtc="2024-02-21T22:54:00Z"/>
  <w16cex:commentExtensible w16cex:durableId="5951CA4B" w16cex:dateUtc="2024-02-20T19:39:00Z"/>
  <w16cex:commentExtensible w16cex:durableId="7C995A40" w16cex:dateUtc="2024-02-21T22:16:00Z"/>
  <w16cex:commentExtensible w16cex:durableId="336DA9E9" w16cex:dateUtc="2024-02-20T19:40:00Z"/>
  <w16cex:commentExtensible w16cex:durableId="5631F201" w16cex:dateUtc="2024-02-21T22:16:00Z"/>
  <w16cex:commentExtensible w16cex:durableId="1994F237" w16cex:dateUtc="2024-02-20T19:43:00Z"/>
  <w16cex:commentExtensible w16cex:durableId="2B2B7EA1" w16cex:dateUtc="2024-02-21T22:16:00Z"/>
  <w16cex:commentExtensible w16cex:durableId="3D7C1443" w16cex:dateUtc="2024-02-21T22:18:00Z"/>
  <w16cex:commentExtensible w16cex:durableId="2DD4B984" w16cex:dateUtc="2024-02-20T19:02:00Z"/>
  <w16cex:commentExtensible w16cex:durableId="3A57CDB6" w16cex:dateUtc="2024-02-21T22:17:00Z"/>
  <w16cex:commentExtensible w16cex:durableId="5D25B2E8" w16cex:dateUtc="2024-02-20T19:14:00Z"/>
  <w16cex:commentExtensible w16cex:durableId="346DC1A7" w16cex:dateUtc="2024-02-21T22:22:00Z"/>
  <w16cex:commentExtensible w16cex:durableId="0039CA08" w16cex:dateUtc="2024-02-20T19:16:00Z"/>
  <w16cex:commentExtensible w16cex:durableId="2C68BC9F" w16cex:dateUtc="2024-02-21T22:23:00Z"/>
  <w16cex:commentExtensible w16cex:durableId="7A9DD63D" w16cex:dateUtc="2024-02-21T22:34:00Z"/>
  <w16cex:commentExtensible w16cex:durableId="2EAC0E3B" w16cex:dateUtc="2024-02-14T20:03:00Z"/>
  <w16cex:commentExtensible w16cex:durableId="3F7D6C72" w16cex:dateUtc="2024-02-21T22:27:00Z"/>
  <w16cex:commentExtensible w16cex:durableId="5D240AB2" w16cex:dateUtc="2024-02-19T15:42:00Z"/>
  <w16cex:commentExtensible w16cex:durableId="449741D5" w16cex:dateUtc="2024-02-21T22:30:00Z"/>
  <w16cex:commentExtensible w16cex:durableId="2D792A1D" w16cex:dateUtc="2024-02-19T15:55:00Z"/>
  <w16cex:commentExtensible w16cex:durableId="57EF022C" w16cex:dateUtc="2024-02-21T22:33:00Z"/>
  <w16cex:commentExtensible w16cex:durableId="7BFE9C1E" w16cex:dateUtc="2024-02-14T20:27:00Z"/>
  <w16cex:commentExtensible w16cex:durableId="64DFC770" w16cex:dateUtc="2024-02-21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9D5F97" w16cid:durableId="310E60B9"/>
  <w16cid:commentId w16cid:paraId="4B7B8384" w16cid:durableId="5951CA4B"/>
  <w16cid:commentId w16cid:paraId="7548D074" w16cid:durableId="7C995A40"/>
  <w16cid:commentId w16cid:paraId="40AB4931" w16cid:durableId="336DA9E9"/>
  <w16cid:commentId w16cid:paraId="1A65E11A" w16cid:durableId="5631F201"/>
  <w16cid:commentId w16cid:paraId="379E4800" w16cid:durableId="1994F237"/>
  <w16cid:commentId w16cid:paraId="1DC12CF1" w16cid:durableId="2B2B7EA1"/>
  <w16cid:commentId w16cid:paraId="19319560" w16cid:durableId="3D7C1443"/>
  <w16cid:commentId w16cid:paraId="266D047A" w16cid:durableId="2DD4B984"/>
  <w16cid:commentId w16cid:paraId="3844F401" w16cid:durableId="3A57CDB6"/>
  <w16cid:commentId w16cid:paraId="7AC44A30" w16cid:durableId="5D25B2E8"/>
  <w16cid:commentId w16cid:paraId="0B2A8525" w16cid:durableId="346DC1A7"/>
  <w16cid:commentId w16cid:paraId="2FE8C3F1" w16cid:durableId="0039CA08"/>
  <w16cid:commentId w16cid:paraId="1298CABC" w16cid:durableId="2C68BC9F"/>
  <w16cid:commentId w16cid:paraId="6AEC2797" w16cid:durableId="7A9DD63D"/>
  <w16cid:commentId w16cid:paraId="0D81B14E" w16cid:durableId="2EAC0E3B"/>
  <w16cid:commentId w16cid:paraId="3E2E7094" w16cid:durableId="3F7D6C72"/>
  <w16cid:commentId w16cid:paraId="11A8C87D" w16cid:durableId="5D240AB2"/>
  <w16cid:commentId w16cid:paraId="4BEB736A" w16cid:durableId="449741D5"/>
  <w16cid:commentId w16cid:paraId="44519A16" w16cid:durableId="2D792A1D"/>
  <w16cid:commentId w16cid:paraId="3228BEFD" w16cid:durableId="57EF022C"/>
  <w16cid:commentId w16cid:paraId="09866289" w16cid:durableId="7BFE9C1E"/>
  <w16cid:commentId w16cid:paraId="020FC82B" w16cid:durableId="64DFC7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0AEF9" w14:textId="77777777" w:rsidR="00A57AC2" w:rsidRDefault="00A57AC2" w:rsidP="00265960">
      <w:r>
        <w:separator/>
      </w:r>
    </w:p>
  </w:endnote>
  <w:endnote w:type="continuationSeparator" w:id="0">
    <w:p w14:paraId="45AD3366" w14:textId="77777777" w:rsidR="00A57AC2" w:rsidRDefault="00A57AC2" w:rsidP="00265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Nimbus Roman No9 L">
    <w:altName w:val="Times New Roman"/>
    <w:charset w:val="00"/>
    <w:family w:val="roman"/>
    <w:pitch w:val="variable"/>
  </w:font>
  <w:font w:name="Luxi Sans">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CFB6" w14:textId="7703FF8F" w:rsidR="003C532C" w:rsidRPr="00265960" w:rsidRDefault="003C532C">
    <w:pPr>
      <w:pStyle w:val="Footer"/>
      <w:rPr>
        <w:bCs/>
        <w:sz w:val="18"/>
        <w:szCs w:val="18"/>
      </w:rPr>
    </w:pPr>
    <w:r w:rsidRPr="005E49D8">
      <w:rPr>
        <w:bCs/>
        <w:sz w:val="18"/>
        <w:szCs w:val="18"/>
      </w:rPr>
      <w:t xml:space="preserve">Gastao </w:t>
    </w:r>
    <w:r w:rsidR="005E49D8" w:rsidRPr="005E49D8">
      <w:rPr>
        <w:bCs/>
        <w:sz w:val="18"/>
        <w:szCs w:val="18"/>
      </w:rPr>
      <w:t>Lima</w:t>
    </w:r>
    <w:r w:rsidR="005E49D8">
      <w:rPr>
        <w:bCs/>
        <w:sz w:val="18"/>
        <w:szCs w:val="18"/>
      </w:rPr>
      <w:t xml:space="preserve"> de</w:t>
    </w:r>
    <w:r w:rsidR="005E49D8" w:rsidRPr="005E49D8">
      <w:rPr>
        <w:bCs/>
        <w:sz w:val="18"/>
        <w:szCs w:val="18"/>
      </w:rPr>
      <w:t xml:space="preserve"> </w:t>
    </w:r>
    <w:r w:rsidRPr="005E49D8">
      <w:rPr>
        <w:bCs/>
        <w:sz w:val="18"/>
        <w:szCs w:val="18"/>
      </w:rPr>
      <w:t>Cruz, PhD</w:t>
    </w:r>
    <w:r w:rsidRPr="00265960">
      <w:rPr>
        <w:bCs/>
        <w:smallCaps/>
        <w:sz w:val="18"/>
        <w:szCs w:val="18"/>
      </w:rPr>
      <w:t xml:space="preserve"> </w:t>
    </w:r>
    <w:r w:rsidRPr="00265960">
      <w:rPr>
        <w:bCs/>
        <w:sz w:val="18"/>
        <w:szCs w:val="18"/>
      </w:rPr>
      <w:ptab w:relativeTo="margin" w:alignment="center" w:leader="none"/>
    </w:r>
    <w:r w:rsidR="00FD4479">
      <w:rPr>
        <w:bCs/>
        <w:sz w:val="18"/>
        <w:szCs w:val="18"/>
      </w:rPr>
      <w:t>February 8, 2022</w:t>
    </w:r>
    <w:r w:rsidRPr="00265960">
      <w:rPr>
        <w:bCs/>
        <w:sz w:val="18"/>
        <w:szCs w:val="18"/>
      </w:rPr>
      <w:ptab w:relativeTo="margin" w:alignment="right" w:leader="none"/>
    </w:r>
    <w:r w:rsidRPr="00265960">
      <w:rPr>
        <w:bCs/>
        <w:sz w:val="18"/>
        <w:szCs w:val="18"/>
      </w:rPr>
      <w:t xml:space="preserve">Page </w:t>
    </w:r>
    <w:r w:rsidRPr="00265960">
      <w:rPr>
        <w:bCs/>
        <w:sz w:val="18"/>
        <w:szCs w:val="18"/>
      </w:rPr>
      <w:fldChar w:fldCharType="begin"/>
    </w:r>
    <w:r w:rsidRPr="00265960">
      <w:rPr>
        <w:bCs/>
        <w:sz w:val="18"/>
        <w:szCs w:val="18"/>
      </w:rPr>
      <w:instrText xml:space="preserve"> PAGE  \* Arabic  \* MERGEFORMAT </w:instrText>
    </w:r>
    <w:r w:rsidRPr="00265960">
      <w:rPr>
        <w:bCs/>
        <w:sz w:val="18"/>
        <w:szCs w:val="18"/>
      </w:rPr>
      <w:fldChar w:fldCharType="separate"/>
    </w:r>
    <w:r w:rsidRPr="00265960">
      <w:rPr>
        <w:bCs/>
        <w:noProof/>
        <w:sz w:val="18"/>
        <w:szCs w:val="18"/>
      </w:rPr>
      <w:t>1</w:t>
    </w:r>
    <w:r w:rsidRPr="00265960">
      <w:rPr>
        <w:bCs/>
        <w:sz w:val="18"/>
        <w:szCs w:val="18"/>
      </w:rPr>
      <w:fldChar w:fldCharType="end"/>
    </w:r>
    <w:r w:rsidRPr="00265960">
      <w:rPr>
        <w:bCs/>
        <w:sz w:val="18"/>
        <w:szCs w:val="18"/>
      </w:rPr>
      <w:t xml:space="preserve"> of </w:t>
    </w:r>
    <w:r w:rsidRPr="00265960">
      <w:rPr>
        <w:bCs/>
        <w:sz w:val="18"/>
        <w:szCs w:val="18"/>
      </w:rPr>
      <w:fldChar w:fldCharType="begin"/>
    </w:r>
    <w:r w:rsidRPr="00265960">
      <w:rPr>
        <w:bCs/>
        <w:sz w:val="18"/>
        <w:szCs w:val="18"/>
      </w:rPr>
      <w:instrText xml:space="preserve"> NUMPAGES  \* Arabic  \* MERGEFORMAT </w:instrText>
    </w:r>
    <w:r w:rsidRPr="00265960">
      <w:rPr>
        <w:bCs/>
        <w:sz w:val="18"/>
        <w:szCs w:val="18"/>
      </w:rPr>
      <w:fldChar w:fldCharType="separate"/>
    </w:r>
    <w:r w:rsidRPr="00265960">
      <w:rPr>
        <w:bCs/>
        <w:noProof/>
        <w:sz w:val="18"/>
        <w:szCs w:val="18"/>
      </w:rPr>
      <w:t>2</w:t>
    </w:r>
    <w:r w:rsidRPr="00265960">
      <w:rPr>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A563D" w14:textId="77777777" w:rsidR="00A57AC2" w:rsidRDefault="00A57AC2" w:rsidP="00265960">
      <w:r>
        <w:separator/>
      </w:r>
    </w:p>
  </w:footnote>
  <w:footnote w:type="continuationSeparator" w:id="0">
    <w:p w14:paraId="6CA11904" w14:textId="77777777" w:rsidR="00A57AC2" w:rsidRDefault="00A57AC2" w:rsidP="00265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024E5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D32FF"/>
    <w:multiLevelType w:val="hybridMultilevel"/>
    <w:tmpl w:val="49B4064E"/>
    <w:lvl w:ilvl="0" w:tplc="4BBE229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4F03CE"/>
    <w:multiLevelType w:val="multilevel"/>
    <w:tmpl w:val="CD282B42"/>
    <w:lvl w:ilvl="0">
      <w:start w:val="2021"/>
      <w:numFmt w:val="decimal"/>
      <w:lvlText w:val="%1"/>
      <w:lvlJc w:val="left"/>
      <w:pPr>
        <w:ind w:left="960" w:hanging="960"/>
      </w:pPr>
      <w:rPr>
        <w:rFonts w:hint="default"/>
        <w:i/>
        <w:iCs/>
      </w:rPr>
    </w:lvl>
    <w:lvl w:ilvl="1">
      <w:start w:val="2019"/>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4F242E"/>
    <w:multiLevelType w:val="multilevel"/>
    <w:tmpl w:val="22B4B5A8"/>
    <w:lvl w:ilvl="0">
      <w:start w:val="2020"/>
      <w:numFmt w:val="decimal"/>
      <w:lvlText w:val="%1"/>
      <w:lvlJc w:val="left"/>
      <w:pPr>
        <w:ind w:left="960" w:hanging="960"/>
      </w:pPr>
      <w:rPr>
        <w:rFonts w:hint="default"/>
        <w:i/>
        <w:iCs/>
      </w:rPr>
    </w:lvl>
    <w:lvl w:ilvl="1">
      <w:start w:val="2019"/>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061D36"/>
    <w:multiLevelType w:val="multilevel"/>
    <w:tmpl w:val="EDEC1AD0"/>
    <w:lvl w:ilvl="0">
      <w:start w:val="2021"/>
      <w:numFmt w:val="decimal"/>
      <w:lvlText w:val="%1"/>
      <w:lvlJc w:val="left"/>
      <w:pPr>
        <w:ind w:left="960" w:hanging="960"/>
      </w:pPr>
      <w:rPr>
        <w:rFonts w:hint="default"/>
        <w:i/>
        <w:iCs/>
      </w:rPr>
    </w:lvl>
    <w:lvl w:ilvl="1">
      <w:start w:val="2019"/>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667ACF"/>
    <w:multiLevelType w:val="hybridMultilevel"/>
    <w:tmpl w:val="7C7E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E0460"/>
    <w:multiLevelType w:val="hybridMultilevel"/>
    <w:tmpl w:val="FDDC7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13F70"/>
    <w:multiLevelType w:val="hybridMultilevel"/>
    <w:tmpl w:val="4588041E"/>
    <w:lvl w:ilvl="0" w:tplc="04090001">
      <w:start w:val="1"/>
      <w:numFmt w:val="bullet"/>
      <w:lvlText w:val=""/>
      <w:lvlJc w:val="left"/>
      <w:pPr>
        <w:tabs>
          <w:tab w:val="num" w:pos="1800"/>
        </w:tabs>
        <w:ind w:left="1800" w:hanging="360"/>
      </w:pPr>
      <w:rPr>
        <w:rFonts w:ascii="Symbol" w:hAnsi="Symbol" w:hint="default"/>
      </w:rPr>
    </w:lvl>
    <w:lvl w:ilvl="1" w:tplc="0C0A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1F56E7C"/>
    <w:multiLevelType w:val="hybridMultilevel"/>
    <w:tmpl w:val="282ECC76"/>
    <w:lvl w:ilvl="0" w:tplc="4BBE229C">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8E4ABA"/>
    <w:multiLevelType w:val="hybridMultilevel"/>
    <w:tmpl w:val="199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D46A1C"/>
    <w:multiLevelType w:val="hybridMultilevel"/>
    <w:tmpl w:val="2160E626"/>
    <w:lvl w:ilvl="0" w:tplc="D3340CE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430FCC"/>
    <w:multiLevelType w:val="multilevel"/>
    <w:tmpl w:val="2F961D86"/>
    <w:lvl w:ilvl="0">
      <w:start w:val="2018"/>
      <w:numFmt w:val="decimal"/>
      <w:lvlText w:val="%1"/>
      <w:lvlJc w:val="left"/>
      <w:pPr>
        <w:ind w:left="960" w:hanging="960"/>
      </w:pPr>
      <w:rPr>
        <w:rFonts w:hint="default"/>
      </w:rPr>
    </w:lvl>
    <w:lvl w:ilvl="1">
      <w:start w:val="2020"/>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C85299"/>
    <w:multiLevelType w:val="hybridMultilevel"/>
    <w:tmpl w:val="F6908076"/>
    <w:lvl w:ilvl="0" w:tplc="4BBE229C">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C40314"/>
    <w:multiLevelType w:val="hybridMultilevel"/>
    <w:tmpl w:val="2160E626"/>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3A918B4"/>
    <w:multiLevelType w:val="multilevel"/>
    <w:tmpl w:val="B556369A"/>
    <w:lvl w:ilvl="0">
      <w:start w:val="2020"/>
      <w:numFmt w:val="decimal"/>
      <w:lvlText w:val="%1"/>
      <w:lvlJc w:val="left"/>
      <w:pPr>
        <w:ind w:left="960" w:hanging="960"/>
      </w:pPr>
      <w:rPr>
        <w:rFonts w:hint="default"/>
        <w:i/>
        <w:iCs/>
      </w:rPr>
    </w:lvl>
    <w:lvl w:ilvl="1">
      <w:start w:val="2019"/>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9616A4"/>
    <w:multiLevelType w:val="multilevel"/>
    <w:tmpl w:val="9B92BD66"/>
    <w:lvl w:ilvl="0">
      <w:start w:val="2022"/>
      <w:numFmt w:val="decimal"/>
      <w:lvlText w:val="%1"/>
      <w:lvlJc w:val="left"/>
      <w:pPr>
        <w:ind w:left="960" w:hanging="960"/>
      </w:pPr>
      <w:rPr>
        <w:rFonts w:hint="default"/>
        <w:i/>
        <w:iCs/>
      </w:rPr>
    </w:lvl>
    <w:lvl w:ilvl="1">
      <w:start w:val="2019"/>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7001A8"/>
    <w:multiLevelType w:val="multilevel"/>
    <w:tmpl w:val="E5547784"/>
    <w:lvl w:ilvl="0">
      <w:start w:val="2017"/>
      <w:numFmt w:val="decimal"/>
      <w:lvlText w:val="%1"/>
      <w:lvlJc w:val="left"/>
      <w:pPr>
        <w:ind w:left="960" w:hanging="960"/>
      </w:pPr>
      <w:rPr>
        <w:rFonts w:hint="default"/>
      </w:rPr>
    </w:lvl>
    <w:lvl w:ilvl="1">
      <w:start w:val="2019"/>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042BBB"/>
    <w:multiLevelType w:val="hybridMultilevel"/>
    <w:tmpl w:val="853600C2"/>
    <w:lvl w:ilvl="0" w:tplc="04090003">
      <w:start w:val="1"/>
      <w:numFmt w:val="bullet"/>
      <w:lvlText w:val="o"/>
      <w:lvlJc w:val="left"/>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C66D60"/>
    <w:multiLevelType w:val="hybridMultilevel"/>
    <w:tmpl w:val="9720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94ECC"/>
    <w:multiLevelType w:val="multilevel"/>
    <w:tmpl w:val="C85E6EAA"/>
    <w:lvl w:ilvl="0">
      <w:start w:val="2018"/>
      <w:numFmt w:val="decimal"/>
      <w:lvlText w:val="%1"/>
      <w:lvlJc w:val="left"/>
      <w:pPr>
        <w:ind w:left="960" w:hanging="960"/>
      </w:pPr>
      <w:rPr>
        <w:rFonts w:hint="default"/>
        <w:i/>
        <w:iCs/>
      </w:rPr>
    </w:lvl>
    <w:lvl w:ilvl="1">
      <w:start w:val="2016"/>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56740D"/>
    <w:multiLevelType w:val="multilevel"/>
    <w:tmpl w:val="537C0C10"/>
    <w:lvl w:ilvl="0">
      <w:start w:val="2018"/>
      <w:numFmt w:val="decimal"/>
      <w:lvlText w:val="%1"/>
      <w:lvlJc w:val="left"/>
      <w:pPr>
        <w:ind w:left="960" w:hanging="960"/>
      </w:pPr>
      <w:rPr>
        <w:rFonts w:hint="default"/>
        <w:i w:val="0"/>
        <w:iCs w:val="0"/>
      </w:rPr>
    </w:lvl>
    <w:lvl w:ilvl="1">
      <w:start w:val="2019"/>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95753D4"/>
    <w:multiLevelType w:val="hybridMultilevel"/>
    <w:tmpl w:val="B80C1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B3423A"/>
    <w:multiLevelType w:val="hybridMultilevel"/>
    <w:tmpl w:val="EFE0F784"/>
    <w:lvl w:ilvl="0" w:tplc="4BBE229C">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F54E0"/>
    <w:multiLevelType w:val="multilevel"/>
    <w:tmpl w:val="246ED25C"/>
    <w:lvl w:ilvl="0">
      <w:start w:val="2018"/>
      <w:numFmt w:val="decimal"/>
      <w:lvlText w:val="%1"/>
      <w:lvlJc w:val="left"/>
      <w:pPr>
        <w:ind w:left="960" w:hanging="960"/>
      </w:pPr>
      <w:rPr>
        <w:rFonts w:hint="default"/>
        <w:i/>
        <w:iCs/>
      </w:rPr>
    </w:lvl>
    <w:lvl w:ilvl="1">
      <w:start w:val="2019"/>
      <w:numFmt w:val="decimal"/>
      <w:lvlText w:val="%1-%2"/>
      <w:lvlJc w:val="left"/>
      <w:pPr>
        <w:ind w:left="960" w:hanging="960"/>
      </w:pPr>
      <w:rPr>
        <w:rFonts w:hint="default"/>
        <w:i/>
        <w:iCs/>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B907BD"/>
    <w:multiLevelType w:val="hybridMultilevel"/>
    <w:tmpl w:val="1FD69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441B71"/>
    <w:multiLevelType w:val="hybridMultilevel"/>
    <w:tmpl w:val="0DE8E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253868"/>
    <w:multiLevelType w:val="hybridMultilevel"/>
    <w:tmpl w:val="AB706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B646BE"/>
    <w:multiLevelType w:val="hybridMultilevel"/>
    <w:tmpl w:val="4DE24D62"/>
    <w:lvl w:ilvl="0" w:tplc="4BBE229C">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274653"/>
    <w:multiLevelType w:val="hybridMultilevel"/>
    <w:tmpl w:val="7CC4D6E6"/>
    <w:lvl w:ilvl="0" w:tplc="D2F480D6">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C4637C"/>
    <w:multiLevelType w:val="hybridMultilevel"/>
    <w:tmpl w:val="A76A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51BA3"/>
    <w:multiLevelType w:val="multilevel"/>
    <w:tmpl w:val="EB3039F0"/>
    <w:lvl w:ilvl="0">
      <w:start w:val="2014"/>
      <w:numFmt w:val="decimal"/>
      <w:lvlText w:val="%1"/>
      <w:lvlJc w:val="left"/>
      <w:pPr>
        <w:ind w:left="960" w:hanging="960"/>
      </w:pPr>
      <w:rPr>
        <w:rFonts w:hint="default"/>
        <w:i w:val="0"/>
        <w:iCs w:val="0"/>
      </w:rPr>
    </w:lvl>
    <w:lvl w:ilvl="1">
      <w:start w:val="2020"/>
      <w:numFmt w:val="decimal"/>
      <w:lvlText w:val="%1-%2"/>
      <w:lvlJc w:val="left"/>
      <w:pPr>
        <w:ind w:left="960" w:hanging="960"/>
      </w:pPr>
      <w:rPr>
        <w:rFonts w:hint="default"/>
        <w:i w:val="0"/>
        <w:iCs w:val="0"/>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131A06"/>
    <w:multiLevelType w:val="hybridMultilevel"/>
    <w:tmpl w:val="74CC2086"/>
    <w:lvl w:ilvl="0" w:tplc="4BBE229C">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8704B0"/>
    <w:multiLevelType w:val="hybridMultilevel"/>
    <w:tmpl w:val="A2F64478"/>
    <w:lvl w:ilvl="0" w:tplc="4BBE229C">
      <w:numFmt w:val="bullet"/>
      <w:lvlText w:val="•"/>
      <w:lvlJc w:val="left"/>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CD54CE"/>
    <w:multiLevelType w:val="hybridMultilevel"/>
    <w:tmpl w:val="4FC22C98"/>
    <w:lvl w:ilvl="0" w:tplc="4BBE22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46907"/>
    <w:multiLevelType w:val="multilevel"/>
    <w:tmpl w:val="761480AA"/>
    <w:lvl w:ilvl="0">
      <w:start w:val="2016"/>
      <w:numFmt w:val="decimal"/>
      <w:lvlText w:val="%1"/>
      <w:lvlJc w:val="left"/>
      <w:pPr>
        <w:ind w:left="960" w:hanging="960"/>
      </w:pPr>
      <w:rPr>
        <w:rFonts w:hint="default"/>
        <w:i/>
        <w:iCs/>
      </w:rPr>
    </w:lvl>
    <w:lvl w:ilvl="1">
      <w:start w:val="2019"/>
      <w:numFmt w:val="decimal"/>
      <w:lvlText w:val="%1-%2"/>
      <w:lvlJc w:val="left"/>
      <w:pPr>
        <w:ind w:left="960" w:hanging="960"/>
      </w:pPr>
      <w:rPr>
        <w:rFonts w:hint="default"/>
        <w:i w:val="0"/>
        <w:iCs w:val="0"/>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D9E6939"/>
    <w:multiLevelType w:val="hybridMultilevel"/>
    <w:tmpl w:val="47C82B90"/>
    <w:lvl w:ilvl="0" w:tplc="04090001">
      <w:start w:val="1"/>
      <w:numFmt w:val="bullet"/>
      <w:lvlText w:val=""/>
      <w:lvlJc w:val="left"/>
      <w:pPr>
        <w:tabs>
          <w:tab w:val="num" w:pos="1800"/>
        </w:tabs>
        <w:ind w:left="1800" w:hanging="360"/>
      </w:pPr>
      <w:rPr>
        <w:rFonts w:ascii="Symbol" w:hAnsi="Symbol" w:hint="default"/>
      </w:rPr>
    </w:lvl>
    <w:lvl w:ilvl="1" w:tplc="0C0A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7E234EFA"/>
    <w:multiLevelType w:val="hybridMultilevel"/>
    <w:tmpl w:val="258A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5C4F54"/>
    <w:multiLevelType w:val="hybridMultilevel"/>
    <w:tmpl w:val="220A5706"/>
    <w:lvl w:ilvl="0" w:tplc="4BBE22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113261">
    <w:abstractNumId w:val="0"/>
  </w:num>
  <w:num w:numId="2" w16cid:durableId="616105292">
    <w:abstractNumId w:val="35"/>
  </w:num>
  <w:num w:numId="3" w16cid:durableId="1180893381">
    <w:abstractNumId w:val="7"/>
  </w:num>
  <w:num w:numId="4" w16cid:durableId="1248340834">
    <w:abstractNumId w:val="30"/>
  </w:num>
  <w:num w:numId="5" w16cid:durableId="902375516">
    <w:abstractNumId w:val="11"/>
  </w:num>
  <w:num w:numId="6" w16cid:durableId="1385060091">
    <w:abstractNumId w:val="23"/>
  </w:num>
  <w:num w:numId="7" w16cid:durableId="1865901088">
    <w:abstractNumId w:val="16"/>
  </w:num>
  <w:num w:numId="8" w16cid:durableId="1207914250">
    <w:abstractNumId w:val="10"/>
  </w:num>
  <w:num w:numId="9" w16cid:durableId="1018968174">
    <w:abstractNumId w:val="3"/>
  </w:num>
  <w:num w:numId="10" w16cid:durableId="1829979107">
    <w:abstractNumId w:val="14"/>
  </w:num>
  <w:num w:numId="11" w16cid:durableId="1207907222">
    <w:abstractNumId w:val="19"/>
  </w:num>
  <w:num w:numId="12" w16cid:durableId="679505836">
    <w:abstractNumId w:val="34"/>
  </w:num>
  <w:num w:numId="13" w16cid:durableId="32192785">
    <w:abstractNumId w:val="26"/>
  </w:num>
  <w:num w:numId="14" w16cid:durableId="786703297">
    <w:abstractNumId w:val="15"/>
  </w:num>
  <w:num w:numId="15" w16cid:durableId="468596391">
    <w:abstractNumId w:val="2"/>
  </w:num>
  <w:num w:numId="16" w16cid:durableId="815268316">
    <w:abstractNumId w:val="20"/>
  </w:num>
  <w:num w:numId="17" w16cid:durableId="1006518597">
    <w:abstractNumId w:val="4"/>
  </w:num>
  <w:num w:numId="18" w16cid:durableId="2125734914">
    <w:abstractNumId w:val="29"/>
  </w:num>
  <w:num w:numId="19" w16cid:durableId="260844469">
    <w:abstractNumId w:val="18"/>
  </w:num>
  <w:num w:numId="20" w16cid:durableId="1872764075">
    <w:abstractNumId w:val="36"/>
  </w:num>
  <w:num w:numId="21" w16cid:durableId="695422867">
    <w:abstractNumId w:val="31"/>
  </w:num>
  <w:num w:numId="22" w16cid:durableId="228855638">
    <w:abstractNumId w:val="8"/>
  </w:num>
  <w:num w:numId="23" w16cid:durableId="1253003200">
    <w:abstractNumId w:val="27"/>
  </w:num>
  <w:num w:numId="24" w16cid:durableId="1723367083">
    <w:abstractNumId w:val="33"/>
  </w:num>
  <w:num w:numId="25" w16cid:durableId="413860027">
    <w:abstractNumId w:val="22"/>
  </w:num>
  <w:num w:numId="26" w16cid:durableId="677082613">
    <w:abstractNumId w:val="12"/>
  </w:num>
  <w:num w:numId="27" w16cid:durableId="392974193">
    <w:abstractNumId w:val="32"/>
  </w:num>
  <w:num w:numId="28" w16cid:durableId="2072996072">
    <w:abstractNumId w:val="37"/>
  </w:num>
  <w:num w:numId="29" w16cid:durableId="390691222">
    <w:abstractNumId w:val="1"/>
  </w:num>
  <w:num w:numId="30" w16cid:durableId="1714113376">
    <w:abstractNumId w:val="17"/>
  </w:num>
  <w:num w:numId="31" w16cid:durableId="719744621">
    <w:abstractNumId w:val="21"/>
  </w:num>
  <w:num w:numId="32" w16cid:durableId="1656256385">
    <w:abstractNumId w:val="25"/>
  </w:num>
  <w:num w:numId="33" w16cid:durableId="1057317874">
    <w:abstractNumId w:val="9"/>
  </w:num>
  <w:num w:numId="34" w16cid:durableId="1037897957">
    <w:abstractNumId w:val="24"/>
  </w:num>
  <w:num w:numId="35" w16cid:durableId="921720466">
    <w:abstractNumId w:val="6"/>
  </w:num>
  <w:num w:numId="36" w16cid:durableId="1709336653">
    <w:abstractNumId w:val="5"/>
  </w:num>
  <w:num w:numId="37" w16cid:durableId="1733575765">
    <w:abstractNumId w:val="28"/>
  </w:num>
  <w:num w:numId="38" w16cid:durableId="1540774414">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ma da Cruz, Gastao">
    <w15:presenceInfo w15:providerId="AD" w15:userId="S::glimadac@med.umich.edu::c80e2fb3-863c-40e5-a827-7607b4308b1b"/>
  </w15:person>
  <w15:person w15:author="Mahan, Kristen">
    <w15:presenceInfo w15:providerId="AD" w15:userId="S::krimahan@med.umich.edu::ce5b8437-dec4-4337-8d63-cc8f4edd9f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28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190"/>
    <w:rsid w:val="00000685"/>
    <w:rsid w:val="0000266D"/>
    <w:rsid w:val="00005B70"/>
    <w:rsid w:val="00012218"/>
    <w:rsid w:val="00017DFB"/>
    <w:rsid w:val="00020F31"/>
    <w:rsid w:val="00022658"/>
    <w:rsid w:val="00023F28"/>
    <w:rsid w:val="00024115"/>
    <w:rsid w:val="00025E8C"/>
    <w:rsid w:val="000267E7"/>
    <w:rsid w:val="00031D7C"/>
    <w:rsid w:val="0003322B"/>
    <w:rsid w:val="00042427"/>
    <w:rsid w:val="00047A6D"/>
    <w:rsid w:val="00053DF5"/>
    <w:rsid w:val="0005479D"/>
    <w:rsid w:val="000564D9"/>
    <w:rsid w:val="00056562"/>
    <w:rsid w:val="00056AD4"/>
    <w:rsid w:val="00057E17"/>
    <w:rsid w:val="000618A9"/>
    <w:rsid w:val="00061D25"/>
    <w:rsid w:val="00061E84"/>
    <w:rsid w:val="0006238C"/>
    <w:rsid w:val="00063827"/>
    <w:rsid w:val="00063CFE"/>
    <w:rsid w:val="000642E0"/>
    <w:rsid w:val="00067ABE"/>
    <w:rsid w:val="000700B8"/>
    <w:rsid w:val="000730AC"/>
    <w:rsid w:val="00074B05"/>
    <w:rsid w:val="00075E98"/>
    <w:rsid w:val="0007637F"/>
    <w:rsid w:val="00076818"/>
    <w:rsid w:val="0008510E"/>
    <w:rsid w:val="000864CB"/>
    <w:rsid w:val="00087183"/>
    <w:rsid w:val="00087228"/>
    <w:rsid w:val="0009038B"/>
    <w:rsid w:val="00090FE3"/>
    <w:rsid w:val="00091B5E"/>
    <w:rsid w:val="00097DB8"/>
    <w:rsid w:val="000A0355"/>
    <w:rsid w:val="000A1E5B"/>
    <w:rsid w:val="000A35D0"/>
    <w:rsid w:val="000A5164"/>
    <w:rsid w:val="000A5AFD"/>
    <w:rsid w:val="000A772E"/>
    <w:rsid w:val="000B1280"/>
    <w:rsid w:val="000B400A"/>
    <w:rsid w:val="000B789A"/>
    <w:rsid w:val="000C2545"/>
    <w:rsid w:val="000C32D3"/>
    <w:rsid w:val="000C3B0E"/>
    <w:rsid w:val="000C4A05"/>
    <w:rsid w:val="000C4F22"/>
    <w:rsid w:val="000C5049"/>
    <w:rsid w:val="000C583F"/>
    <w:rsid w:val="000C71F2"/>
    <w:rsid w:val="000D0AC5"/>
    <w:rsid w:val="000D1E47"/>
    <w:rsid w:val="000D74E0"/>
    <w:rsid w:val="000E0450"/>
    <w:rsid w:val="000E0818"/>
    <w:rsid w:val="000E3932"/>
    <w:rsid w:val="000E60E6"/>
    <w:rsid w:val="000E7CEA"/>
    <w:rsid w:val="000E7F8A"/>
    <w:rsid w:val="000F23E5"/>
    <w:rsid w:val="000F2959"/>
    <w:rsid w:val="000F591A"/>
    <w:rsid w:val="000F70D2"/>
    <w:rsid w:val="00111270"/>
    <w:rsid w:val="00121707"/>
    <w:rsid w:val="00126A26"/>
    <w:rsid w:val="00127C91"/>
    <w:rsid w:val="0013084A"/>
    <w:rsid w:val="00130BAB"/>
    <w:rsid w:val="00131F47"/>
    <w:rsid w:val="001326C1"/>
    <w:rsid w:val="00133512"/>
    <w:rsid w:val="00133CEB"/>
    <w:rsid w:val="0014524B"/>
    <w:rsid w:val="00152F13"/>
    <w:rsid w:val="0017232E"/>
    <w:rsid w:val="00173BE9"/>
    <w:rsid w:val="00173D6A"/>
    <w:rsid w:val="00176A8F"/>
    <w:rsid w:val="001803DA"/>
    <w:rsid w:val="00184736"/>
    <w:rsid w:val="001919E5"/>
    <w:rsid w:val="0019309E"/>
    <w:rsid w:val="00193CEB"/>
    <w:rsid w:val="001A2BDD"/>
    <w:rsid w:val="001A4F37"/>
    <w:rsid w:val="001A577A"/>
    <w:rsid w:val="001B46EC"/>
    <w:rsid w:val="001B6468"/>
    <w:rsid w:val="001B6BB9"/>
    <w:rsid w:val="001B6F76"/>
    <w:rsid w:val="001C08B8"/>
    <w:rsid w:val="001C5774"/>
    <w:rsid w:val="001D3825"/>
    <w:rsid w:val="001E302A"/>
    <w:rsid w:val="001F0365"/>
    <w:rsid w:val="001F5A45"/>
    <w:rsid w:val="002010A0"/>
    <w:rsid w:val="002010A7"/>
    <w:rsid w:val="0020456B"/>
    <w:rsid w:val="002066CD"/>
    <w:rsid w:val="00211C78"/>
    <w:rsid w:val="00211EBC"/>
    <w:rsid w:val="00212E91"/>
    <w:rsid w:val="0021578B"/>
    <w:rsid w:val="002206D1"/>
    <w:rsid w:val="00221F22"/>
    <w:rsid w:val="00223D5B"/>
    <w:rsid w:val="00224556"/>
    <w:rsid w:val="002261C9"/>
    <w:rsid w:val="00227272"/>
    <w:rsid w:val="00246D3D"/>
    <w:rsid w:val="00252A78"/>
    <w:rsid w:val="00252DE0"/>
    <w:rsid w:val="0025333C"/>
    <w:rsid w:val="00263CF7"/>
    <w:rsid w:val="00265960"/>
    <w:rsid w:val="00267BD4"/>
    <w:rsid w:val="0027052A"/>
    <w:rsid w:val="00271197"/>
    <w:rsid w:val="0027241D"/>
    <w:rsid w:val="00272EF4"/>
    <w:rsid w:val="0027612B"/>
    <w:rsid w:val="0027631C"/>
    <w:rsid w:val="0028017C"/>
    <w:rsid w:val="00282CBD"/>
    <w:rsid w:val="00284557"/>
    <w:rsid w:val="00285752"/>
    <w:rsid w:val="00285A62"/>
    <w:rsid w:val="0028709A"/>
    <w:rsid w:val="00293F14"/>
    <w:rsid w:val="00294E52"/>
    <w:rsid w:val="0029530E"/>
    <w:rsid w:val="00296D25"/>
    <w:rsid w:val="002A0ED5"/>
    <w:rsid w:val="002A1516"/>
    <w:rsid w:val="002A1993"/>
    <w:rsid w:val="002A2497"/>
    <w:rsid w:val="002A266E"/>
    <w:rsid w:val="002A2B2D"/>
    <w:rsid w:val="002A33B9"/>
    <w:rsid w:val="002B4672"/>
    <w:rsid w:val="002B611D"/>
    <w:rsid w:val="002B7D30"/>
    <w:rsid w:val="002C0466"/>
    <w:rsid w:val="002C208F"/>
    <w:rsid w:val="002C4416"/>
    <w:rsid w:val="002C7B63"/>
    <w:rsid w:val="002D1065"/>
    <w:rsid w:val="002D2137"/>
    <w:rsid w:val="002D5533"/>
    <w:rsid w:val="002D6C28"/>
    <w:rsid w:val="002E0263"/>
    <w:rsid w:val="002E20B7"/>
    <w:rsid w:val="002E2905"/>
    <w:rsid w:val="002E2D91"/>
    <w:rsid w:val="002E49B0"/>
    <w:rsid w:val="002E722B"/>
    <w:rsid w:val="002F097F"/>
    <w:rsid w:val="002F0D17"/>
    <w:rsid w:val="00301DAD"/>
    <w:rsid w:val="00304802"/>
    <w:rsid w:val="003049DD"/>
    <w:rsid w:val="00310F11"/>
    <w:rsid w:val="00311E94"/>
    <w:rsid w:val="003122DB"/>
    <w:rsid w:val="00314FE5"/>
    <w:rsid w:val="003164A5"/>
    <w:rsid w:val="00325354"/>
    <w:rsid w:val="003253D4"/>
    <w:rsid w:val="0032624D"/>
    <w:rsid w:val="0032640A"/>
    <w:rsid w:val="00326FDB"/>
    <w:rsid w:val="00327F05"/>
    <w:rsid w:val="0033269C"/>
    <w:rsid w:val="00333D7B"/>
    <w:rsid w:val="003348CC"/>
    <w:rsid w:val="00334BEC"/>
    <w:rsid w:val="003358F3"/>
    <w:rsid w:val="00335ABB"/>
    <w:rsid w:val="00337008"/>
    <w:rsid w:val="00341639"/>
    <w:rsid w:val="00344326"/>
    <w:rsid w:val="00346F02"/>
    <w:rsid w:val="00353F0B"/>
    <w:rsid w:val="00354211"/>
    <w:rsid w:val="003627CC"/>
    <w:rsid w:val="0036364E"/>
    <w:rsid w:val="00363E82"/>
    <w:rsid w:val="00366233"/>
    <w:rsid w:val="003664BD"/>
    <w:rsid w:val="003669C0"/>
    <w:rsid w:val="00366FA1"/>
    <w:rsid w:val="00374673"/>
    <w:rsid w:val="003823D4"/>
    <w:rsid w:val="00384B51"/>
    <w:rsid w:val="00386371"/>
    <w:rsid w:val="003870B6"/>
    <w:rsid w:val="0039208B"/>
    <w:rsid w:val="003932C6"/>
    <w:rsid w:val="00393405"/>
    <w:rsid w:val="003958B9"/>
    <w:rsid w:val="003966D8"/>
    <w:rsid w:val="00397DD1"/>
    <w:rsid w:val="003A6C99"/>
    <w:rsid w:val="003A71BD"/>
    <w:rsid w:val="003B1DD7"/>
    <w:rsid w:val="003B2917"/>
    <w:rsid w:val="003B29BB"/>
    <w:rsid w:val="003B3EC8"/>
    <w:rsid w:val="003B4CB0"/>
    <w:rsid w:val="003B7CDD"/>
    <w:rsid w:val="003C3DE8"/>
    <w:rsid w:val="003C4A73"/>
    <w:rsid w:val="003C4DF4"/>
    <w:rsid w:val="003C532C"/>
    <w:rsid w:val="003D3A8B"/>
    <w:rsid w:val="003D3DC8"/>
    <w:rsid w:val="003D4036"/>
    <w:rsid w:val="003D4189"/>
    <w:rsid w:val="003D795F"/>
    <w:rsid w:val="003E1FF0"/>
    <w:rsid w:val="003E31AD"/>
    <w:rsid w:val="003E4837"/>
    <w:rsid w:val="003E6CAF"/>
    <w:rsid w:val="003E7E01"/>
    <w:rsid w:val="003F0963"/>
    <w:rsid w:val="003F2417"/>
    <w:rsid w:val="003F2F7A"/>
    <w:rsid w:val="003F2FD4"/>
    <w:rsid w:val="003F3631"/>
    <w:rsid w:val="003F3814"/>
    <w:rsid w:val="003F74EF"/>
    <w:rsid w:val="00400451"/>
    <w:rsid w:val="00404E22"/>
    <w:rsid w:val="00404F1E"/>
    <w:rsid w:val="00405A9D"/>
    <w:rsid w:val="00405C6C"/>
    <w:rsid w:val="00406CEC"/>
    <w:rsid w:val="0041129B"/>
    <w:rsid w:val="00414A6D"/>
    <w:rsid w:val="0041766D"/>
    <w:rsid w:val="004206EB"/>
    <w:rsid w:val="00420B39"/>
    <w:rsid w:val="00423AD7"/>
    <w:rsid w:val="004269B4"/>
    <w:rsid w:val="00430501"/>
    <w:rsid w:val="00431829"/>
    <w:rsid w:val="00433404"/>
    <w:rsid w:val="00433CEC"/>
    <w:rsid w:val="00433D29"/>
    <w:rsid w:val="00445237"/>
    <w:rsid w:val="004453F3"/>
    <w:rsid w:val="004501C7"/>
    <w:rsid w:val="00453100"/>
    <w:rsid w:val="00455682"/>
    <w:rsid w:val="00455EA5"/>
    <w:rsid w:val="0046132A"/>
    <w:rsid w:val="004616F7"/>
    <w:rsid w:val="00461FAA"/>
    <w:rsid w:val="00463BB5"/>
    <w:rsid w:val="004669DC"/>
    <w:rsid w:val="00467CEB"/>
    <w:rsid w:val="004714C0"/>
    <w:rsid w:val="00471E3D"/>
    <w:rsid w:val="004816C3"/>
    <w:rsid w:val="004853D5"/>
    <w:rsid w:val="004855AA"/>
    <w:rsid w:val="004863C9"/>
    <w:rsid w:val="00492C13"/>
    <w:rsid w:val="00492FC6"/>
    <w:rsid w:val="004A17B7"/>
    <w:rsid w:val="004A2D3E"/>
    <w:rsid w:val="004A3E78"/>
    <w:rsid w:val="004A60AC"/>
    <w:rsid w:val="004B2CBF"/>
    <w:rsid w:val="004B3774"/>
    <w:rsid w:val="004B42B8"/>
    <w:rsid w:val="004B7D0C"/>
    <w:rsid w:val="004C344F"/>
    <w:rsid w:val="004C61E1"/>
    <w:rsid w:val="004D1432"/>
    <w:rsid w:val="004D1DB3"/>
    <w:rsid w:val="004D66CF"/>
    <w:rsid w:val="004E1367"/>
    <w:rsid w:val="004E2D8B"/>
    <w:rsid w:val="004E4DF4"/>
    <w:rsid w:val="004E618B"/>
    <w:rsid w:val="004E636F"/>
    <w:rsid w:val="004E65C9"/>
    <w:rsid w:val="004F01AA"/>
    <w:rsid w:val="004F379C"/>
    <w:rsid w:val="004F47BB"/>
    <w:rsid w:val="0050023B"/>
    <w:rsid w:val="00501764"/>
    <w:rsid w:val="005063F5"/>
    <w:rsid w:val="00507B8B"/>
    <w:rsid w:val="005104A2"/>
    <w:rsid w:val="005142A7"/>
    <w:rsid w:val="00516703"/>
    <w:rsid w:val="005175AA"/>
    <w:rsid w:val="00517825"/>
    <w:rsid w:val="005213E3"/>
    <w:rsid w:val="00523797"/>
    <w:rsid w:val="00523D43"/>
    <w:rsid w:val="00524E0A"/>
    <w:rsid w:val="0052731E"/>
    <w:rsid w:val="005276D9"/>
    <w:rsid w:val="00533EA4"/>
    <w:rsid w:val="00535487"/>
    <w:rsid w:val="00536572"/>
    <w:rsid w:val="00545050"/>
    <w:rsid w:val="0054535D"/>
    <w:rsid w:val="00546535"/>
    <w:rsid w:val="00550C23"/>
    <w:rsid w:val="005523B5"/>
    <w:rsid w:val="005537B1"/>
    <w:rsid w:val="005537FD"/>
    <w:rsid w:val="00554758"/>
    <w:rsid w:val="00554BDC"/>
    <w:rsid w:val="005555EF"/>
    <w:rsid w:val="00560A73"/>
    <w:rsid w:val="00565DF0"/>
    <w:rsid w:val="00566B28"/>
    <w:rsid w:val="00567859"/>
    <w:rsid w:val="00571190"/>
    <w:rsid w:val="00572B60"/>
    <w:rsid w:val="00574815"/>
    <w:rsid w:val="005803FA"/>
    <w:rsid w:val="005819F1"/>
    <w:rsid w:val="00584335"/>
    <w:rsid w:val="00585D49"/>
    <w:rsid w:val="00586C63"/>
    <w:rsid w:val="00587FED"/>
    <w:rsid w:val="005915B3"/>
    <w:rsid w:val="00591C89"/>
    <w:rsid w:val="00593915"/>
    <w:rsid w:val="005950CC"/>
    <w:rsid w:val="0059542B"/>
    <w:rsid w:val="00596582"/>
    <w:rsid w:val="0059764F"/>
    <w:rsid w:val="005A08AE"/>
    <w:rsid w:val="005A08D5"/>
    <w:rsid w:val="005A383D"/>
    <w:rsid w:val="005A4BBB"/>
    <w:rsid w:val="005A57AE"/>
    <w:rsid w:val="005A72CD"/>
    <w:rsid w:val="005B038A"/>
    <w:rsid w:val="005B18E2"/>
    <w:rsid w:val="005B3229"/>
    <w:rsid w:val="005B685B"/>
    <w:rsid w:val="005B7649"/>
    <w:rsid w:val="005C1238"/>
    <w:rsid w:val="005C3CA0"/>
    <w:rsid w:val="005C43CB"/>
    <w:rsid w:val="005C4C03"/>
    <w:rsid w:val="005C586F"/>
    <w:rsid w:val="005C727F"/>
    <w:rsid w:val="005D1B04"/>
    <w:rsid w:val="005D6696"/>
    <w:rsid w:val="005E49D8"/>
    <w:rsid w:val="005F13E6"/>
    <w:rsid w:val="005F2A04"/>
    <w:rsid w:val="005F66D9"/>
    <w:rsid w:val="00600B12"/>
    <w:rsid w:val="00600E0F"/>
    <w:rsid w:val="00605DA3"/>
    <w:rsid w:val="00607B15"/>
    <w:rsid w:val="006115B5"/>
    <w:rsid w:val="00612E81"/>
    <w:rsid w:val="00615260"/>
    <w:rsid w:val="00615BF1"/>
    <w:rsid w:val="00620B65"/>
    <w:rsid w:val="00631794"/>
    <w:rsid w:val="00632411"/>
    <w:rsid w:val="00640C80"/>
    <w:rsid w:val="006425F4"/>
    <w:rsid w:val="00644175"/>
    <w:rsid w:val="00646E2D"/>
    <w:rsid w:val="0064776B"/>
    <w:rsid w:val="00647A4F"/>
    <w:rsid w:val="006542C8"/>
    <w:rsid w:val="00654A23"/>
    <w:rsid w:val="00656AF9"/>
    <w:rsid w:val="006643C2"/>
    <w:rsid w:val="00664678"/>
    <w:rsid w:val="00664928"/>
    <w:rsid w:val="006651AC"/>
    <w:rsid w:val="00676384"/>
    <w:rsid w:val="00676CA9"/>
    <w:rsid w:val="0067773F"/>
    <w:rsid w:val="00677C43"/>
    <w:rsid w:val="00683656"/>
    <w:rsid w:val="00683907"/>
    <w:rsid w:val="00685AC6"/>
    <w:rsid w:val="00687DF1"/>
    <w:rsid w:val="0069011D"/>
    <w:rsid w:val="00691BFD"/>
    <w:rsid w:val="006966F4"/>
    <w:rsid w:val="00697345"/>
    <w:rsid w:val="006A2CD5"/>
    <w:rsid w:val="006A4DFE"/>
    <w:rsid w:val="006A7A9E"/>
    <w:rsid w:val="006B0454"/>
    <w:rsid w:val="006B107C"/>
    <w:rsid w:val="006C2BCC"/>
    <w:rsid w:val="006C45DD"/>
    <w:rsid w:val="006C4815"/>
    <w:rsid w:val="006C48A1"/>
    <w:rsid w:val="006C70DC"/>
    <w:rsid w:val="006D0280"/>
    <w:rsid w:val="006D1B2A"/>
    <w:rsid w:val="006D4319"/>
    <w:rsid w:val="006E205E"/>
    <w:rsid w:val="006E5496"/>
    <w:rsid w:val="006E7EBF"/>
    <w:rsid w:val="006F06F1"/>
    <w:rsid w:val="006F35CF"/>
    <w:rsid w:val="0070395A"/>
    <w:rsid w:val="00703A46"/>
    <w:rsid w:val="00704D81"/>
    <w:rsid w:val="007063FA"/>
    <w:rsid w:val="007123AE"/>
    <w:rsid w:val="00713766"/>
    <w:rsid w:val="00713AB8"/>
    <w:rsid w:val="00714117"/>
    <w:rsid w:val="00714C77"/>
    <w:rsid w:val="00715074"/>
    <w:rsid w:val="00716558"/>
    <w:rsid w:val="0072127F"/>
    <w:rsid w:val="00726995"/>
    <w:rsid w:val="00730102"/>
    <w:rsid w:val="00733631"/>
    <w:rsid w:val="0073792C"/>
    <w:rsid w:val="00743DBA"/>
    <w:rsid w:val="007466FD"/>
    <w:rsid w:val="00750D83"/>
    <w:rsid w:val="00751ED1"/>
    <w:rsid w:val="00755BB3"/>
    <w:rsid w:val="00756119"/>
    <w:rsid w:val="00757649"/>
    <w:rsid w:val="0076383F"/>
    <w:rsid w:val="00764134"/>
    <w:rsid w:val="0076537F"/>
    <w:rsid w:val="0076556C"/>
    <w:rsid w:val="007714E8"/>
    <w:rsid w:val="00774738"/>
    <w:rsid w:val="00776D8B"/>
    <w:rsid w:val="00783800"/>
    <w:rsid w:val="007918D5"/>
    <w:rsid w:val="00793651"/>
    <w:rsid w:val="007A20E0"/>
    <w:rsid w:val="007A41D6"/>
    <w:rsid w:val="007A5561"/>
    <w:rsid w:val="007B39B8"/>
    <w:rsid w:val="007C2468"/>
    <w:rsid w:val="007C44B0"/>
    <w:rsid w:val="007D09F0"/>
    <w:rsid w:val="007D25E1"/>
    <w:rsid w:val="007E1B6D"/>
    <w:rsid w:val="007E3F0E"/>
    <w:rsid w:val="007E7847"/>
    <w:rsid w:val="007F0888"/>
    <w:rsid w:val="007F1B19"/>
    <w:rsid w:val="007F2633"/>
    <w:rsid w:val="007F39D4"/>
    <w:rsid w:val="007F673E"/>
    <w:rsid w:val="008000F8"/>
    <w:rsid w:val="008015BB"/>
    <w:rsid w:val="00803B77"/>
    <w:rsid w:val="0080500C"/>
    <w:rsid w:val="00806724"/>
    <w:rsid w:val="00813ACD"/>
    <w:rsid w:val="00815975"/>
    <w:rsid w:val="00816CE6"/>
    <w:rsid w:val="00817E0E"/>
    <w:rsid w:val="008314B0"/>
    <w:rsid w:val="00831D21"/>
    <w:rsid w:val="0083269C"/>
    <w:rsid w:val="00832970"/>
    <w:rsid w:val="0083396C"/>
    <w:rsid w:val="00833FAC"/>
    <w:rsid w:val="00835F03"/>
    <w:rsid w:val="00842FED"/>
    <w:rsid w:val="008450AE"/>
    <w:rsid w:val="008463D9"/>
    <w:rsid w:val="008514E8"/>
    <w:rsid w:val="00853306"/>
    <w:rsid w:val="008542B0"/>
    <w:rsid w:val="00854C47"/>
    <w:rsid w:val="008557E9"/>
    <w:rsid w:val="00861206"/>
    <w:rsid w:val="0086269B"/>
    <w:rsid w:val="00875D16"/>
    <w:rsid w:val="0088001D"/>
    <w:rsid w:val="0088192F"/>
    <w:rsid w:val="00882003"/>
    <w:rsid w:val="0088536B"/>
    <w:rsid w:val="00885F2B"/>
    <w:rsid w:val="00886956"/>
    <w:rsid w:val="00887EB4"/>
    <w:rsid w:val="008905A9"/>
    <w:rsid w:val="00894053"/>
    <w:rsid w:val="00894180"/>
    <w:rsid w:val="008946A4"/>
    <w:rsid w:val="008979D2"/>
    <w:rsid w:val="008A63F6"/>
    <w:rsid w:val="008A76E4"/>
    <w:rsid w:val="008B13D7"/>
    <w:rsid w:val="008B1F3D"/>
    <w:rsid w:val="008B4F3B"/>
    <w:rsid w:val="008B50EB"/>
    <w:rsid w:val="008B52CA"/>
    <w:rsid w:val="008C031E"/>
    <w:rsid w:val="008C5AB3"/>
    <w:rsid w:val="008C6A15"/>
    <w:rsid w:val="008C6BB7"/>
    <w:rsid w:val="008C735E"/>
    <w:rsid w:val="008D08D4"/>
    <w:rsid w:val="008D32BE"/>
    <w:rsid w:val="008D374A"/>
    <w:rsid w:val="008D4722"/>
    <w:rsid w:val="008E041F"/>
    <w:rsid w:val="008E0D7D"/>
    <w:rsid w:val="008E18EF"/>
    <w:rsid w:val="008E2D0B"/>
    <w:rsid w:val="008E3A49"/>
    <w:rsid w:val="008E74B9"/>
    <w:rsid w:val="008F1A0E"/>
    <w:rsid w:val="008F1F61"/>
    <w:rsid w:val="008F20AE"/>
    <w:rsid w:val="008F4571"/>
    <w:rsid w:val="008F71BC"/>
    <w:rsid w:val="00901F42"/>
    <w:rsid w:val="0090359B"/>
    <w:rsid w:val="00905A32"/>
    <w:rsid w:val="00915292"/>
    <w:rsid w:val="00916D43"/>
    <w:rsid w:val="00917801"/>
    <w:rsid w:val="00920857"/>
    <w:rsid w:val="0092221A"/>
    <w:rsid w:val="00922C3C"/>
    <w:rsid w:val="00924222"/>
    <w:rsid w:val="00925436"/>
    <w:rsid w:val="00927337"/>
    <w:rsid w:val="00927E60"/>
    <w:rsid w:val="009327CA"/>
    <w:rsid w:val="00937545"/>
    <w:rsid w:val="00937BB1"/>
    <w:rsid w:val="009403F2"/>
    <w:rsid w:val="0094164C"/>
    <w:rsid w:val="009477F1"/>
    <w:rsid w:val="009532C7"/>
    <w:rsid w:val="0095494B"/>
    <w:rsid w:val="0095496B"/>
    <w:rsid w:val="00954E09"/>
    <w:rsid w:val="00956957"/>
    <w:rsid w:val="00961F72"/>
    <w:rsid w:val="00962DE3"/>
    <w:rsid w:val="009640EB"/>
    <w:rsid w:val="0096453F"/>
    <w:rsid w:val="00964FDC"/>
    <w:rsid w:val="009677CC"/>
    <w:rsid w:val="009710EC"/>
    <w:rsid w:val="00971659"/>
    <w:rsid w:val="00971B8A"/>
    <w:rsid w:val="009743F0"/>
    <w:rsid w:val="009813FD"/>
    <w:rsid w:val="009832C2"/>
    <w:rsid w:val="00984F4B"/>
    <w:rsid w:val="00985F21"/>
    <w:rsid w:val="009865FE"/>
    <w:rsid w:val="009925C0"/>
    <w:rsid w:val="00992BCC"/>
    <w:rsid w:val="0099370F"/>
    <w:rsid w:val="009A1054"/>
    <w:rsid w:val="009A14DE"/>
    <w:rsid w:val="009A39C8"/>
    <w:rsid w:val="009A3EDE"/>
    <w:rsid w:val="009A4849"/>
    <w:rsid w:val="009A69EA"/>
    <w:rsid w:val="009A793C"/>
    <w:rsid w:val="009B1DCD"/>
    <w:rsid w:val="009B2095"/>
    <w:rsid w:val="009B24C8"/>
    <w:rsid w:val="009B26DD"/>
    <w:rsid w:val="009B504A"/>
    <w:rsid w:val="009B7292"/>
    <w:rsid w:val="009B7A2A"/>
    <w:rsid w:val="009C332C"/>
    <w:rsid w:val="009C5389"/>
    <w:rsid w:val="009D1C25"/>
    <w:rsid w:val="009D21D1"/>
    <w:rsid w:val="009D2505"/>
    <w:rsid w:val="009D2555"/>
    <w:rsid w:val="009E623A"/>
    <w:rsid w:val="009F1CF7"/>
    <w:rsid w:val="009F2BA7"/>
    <w:rsid w:val="009F3D4F"/>
    <w:rsid w:val="009F5C86"/>
    <w:rsid w:val="009F739A"/>
    <w:rsid w:val="009F7865"/>
    <w:rsid w:val="00A0628B"/>
    <w:rsid w:val="00A21BEA"/>
    <w:rsid w:val="00A239AF"/>
    <w:rsid w:val="00A26753"/>
    <w:rsid w:val="00A31368"/>
    <w:rsid w:val="00A31576"/>
    <w:rsid w:val="00A37CEC"/>
    <w:rsid w:val="00A40216"/>
    <w:rsid w:val="00A41B9A"/>
    <w:rsid w:val="00A453AC"/>
    <w:rsid w:val="00A46B41"/>
    <w:rsid w:val="00A47BB4"/>
    <w:rsid w:val="00A5198C"/>
    <w:rsid w:val="00A57AC2"/>
    <w:rsid w:val="00A632CB"/>
    <w:rsid w:val="00A63544"/>
    <w:rsid w:val="00A71864"/>
    <w:rsid w:val="00A75FF2"/>
    <w:rsid w:val="00A77F01"/>
    <w:rsid w:val="00A8145E"/>
    <w:rsid w:val="00A8158C"/>
    <w:rsid w:val="00A928F8"/>
    <w:rsid w:val="00A92A8B"/>
    <w:rsid w:val="00A94B47"/>
    <w:rsid w:val="00AB02AB"/>
    <w:rsid w:val="00AB0B76"/>
    <w:rsid w:val="00AB2AB9"/>
    <w:rsid w:val="00AC33E9"/>
    <w:rsid w:val="00AC7F0E"/>
    <w:rsid w:val="00AD0B50"/>
    <w:rsid w:val="00AD1C08"/>
    <w:rsid w:val="00AD1F66"/>
    <w:rsid w:val="00AD2725"/>
    <w:rsid w:val="00AD2E91"/>
    <w:rsid w:val="00AD73FE"/>
    <w:rsid w:val="00AE04A5"/>
    <w:rsid w:val="00AE0B2C"/>
    <w:rsid w:val="00AF04E0"/>
    <w:rsid w:val="00AF1765"/>
    <w:rsid w:val="00AF1F72"/>
    <w:rsid w:val="00AF2C98"/>
    <w:rsid w:val="00AF45B7"/>
    <w:rsid w:val="00AF4CB0"/>
    <w:rsid w:val="00AF55D2"/>
    <w:rsid w:val="00AF580C"/>
    <w:rsid w:val="00AF6784"/>
    <w:rsid w:val="00B03286"/>
    <w:rsid w:val="00B03D8E"/>
    <w:rsid w:val="00B04622"/>
    <w:rsid w:val="00B04980"/>
    <w:rsid w:val="00B05DBB"/>
    <w:rsid w:val="00B073EC"/>
    <w:rsid w:val="00B07CF6"/>
    <w:rsid w:val="00B24378"/>
    <w:rsid w:val="00B27D86"/>
    <w:rsid w:val="00B37289"/>
    <w:rsid w:val="00B40CB2"/>
    <w:rsid w:val="00B41A18"/>
    <w:rsid w:val="00B4702F"/>
    <w:rsid w:val="00B479D6"/>
    <w:rsid w:val="00B47D16"/>
    <w:rsid w:val="00B527E4"/>
    <w:rsid w:val="00B60908"/>
    <w:rsid w:val="00B62095"/>
    <w:rsid w:val="00B629D9"/>
    <w:rsid w:val="00B635AF"/>
    <w:rsid w:val="00B64015"/>
    <w:rsid w:val="00B64691"/>
    <w:rsid w:val="00B64D42"/>
    <w:rsid w:val="00B74B1D"/>
    <w:rsid w:val="00B778D6"/>
    <w:rsid w:val="00B83081"/>
    <w:rsid w:val="00B91939"/>
    <w:rsid w:val="00B91F9D"/>
    <w:rsid w:val="00B923B6"/>
    <w:rsid w:val="00B9243E"/>
    <w:rsid w:val="00B93825"/>
    <w:rsid w:val="00B94C39"/>
    <w:rsid w:val="00B9519E"/>
    <w:rsid w:val="00BA12FF"/>
    <w:rsid w:val="00BA2219"/>
    <w:rsid w:val="00BA5D7B"/>
    <w:rsid w:val="00BA6004"/>
    <w:rsid w:val="00BA6AB9"/>
    <w:rsid w:val="00BB1146"/>
    <w:rsid w:val="00BB17A3"/>
    <w:rsid w:val="00BB3EC2"/>
    <w:rsid w:val="00BB4568"/>
    <w:rsid w:val="00BB4BCE"/>
    <w:rsid w:val="00BB5A00"/>
    <w:rsid w:val="00BB5BCA"/>
    <w:rsid w:val="00BB7E94"/>
    <w:rsid w:val="00BC0EB7"/>
    <w:rsid w:val="00BC2424"/>
    <w:rsid w:val="00BC2CC1"/>
    <w:rsid w:val="00BC3149"/>
    <w:rsid w:val="00BD56E7"/>
    <w:rsid w:val="00BD5FDD"/>
    <w:rsid w:val="00BD7245"/>
    <w:rsid w:val="00BE046F"/>
    <w:rsid w:val="00BE080E"/>
    <w:rsid w:val="00BE1CDF"/>
    <w:rsid w:val="00BE3512"/>
    <w:rsid w:val="00BE3950"/>
    <w:rsid w:val="00BE4575"/>
    <w:rsid w:val="00BE475E"/>
    <w:rsid w:val="00BE6814"/>
    <w:rsid w:val="00BF14AA"/>
    <w:rsid w:val="00BF4708"/>
    <w:rsid w:val="00BF6AD3"/>
    <w:rsid w:val="00BF6B0B"/>
    <w:rsid w:val="00BF6F66"/>
    <w:rsid w:val="00C00A46"/>
    <w:rsid w:val="00C018A8"/>
    <w:rsid w:val="00C06CD8"/>
    <w:rsid w:val="00C06D23"/>
    <w:rsid w:val="00C13DBD"/>
    <w:rsid w:val="00C14B52"/>
    <w:rsid w:val="00C1510E"/>
    <w:rsid w:val="00C16EBE"/>
    <w:rsid w:val="00C17F2E"/>
    <w:rsid w:val="00C2313E"/>
    <w:rsid w:val="00C237B0"/>
    <w:rsid w:val="00C252D8"/>
    <w:rsid w:val="00C25558"/>
    <w:rsid w:val="00C2583B"/>
    <w:rsid w:val="00C3271D"/>
    <w:rsid w:val="00C3327F"/>
    <w:rsid w:val="00C378FA"/>
    <w:rsid w:val="00C47235"/>
    <w:rsid w:val="00C53271"/>
    <w:rsid w:val="00C53CA7"/>
    <w:rsid w:val="00C64B47"/>
    <w:rsid w:val="00C64B4D"/>
    <w:rsid w:val="00C732B2"/>
    <w:rsid w:val="00C73D5C"/>
    <w:rsid w:val="00C74ED7"/>
    <w:rsid w:val="00C76C0E"/>
    <w:rsid w:val="00C7702C"/>
    <w:rsid w:val="00C80FE6"/>
    <w:rsid w:val="00C840BB"/>
    <w:rsid w:val="00C91977"/>
    <w:rsid w:val="00C9211F"/>
    <w:rsid w:val="00C95D03"/>
    <w:rsid w:val="00CA1171"/>
    <w:rsid w:val="00CA179A"/>
    <w:rsid w:val="00CA789C"/>
    <w:rsid w:val="00CB150B"/>
    <w:rsid w:val="00CB153C"/>
    <w:rsid w:val="00CC2188"/>
    <w:rsid w:val="00CC28F7"/>
    <w:rsid w:val="00CC3062"/>
    <w:rsid w:val="00CC391A"/>
    <w:rsid w:val="00CC40DA"/>
    <w:rsid w:val="00CC7F0D"/>
    <w:rsid w:val="00CD0CDE"/>
    <w:rsid w:val="00CD18B0"/>
    <w:rsid w:val="00CD694E"/>
    <w:rsid w:val="00CD6B2A"/>
    <w:rsid w:val="00CE019E"/>
    <w:rsid w:val="00CE3992"/>
    <w:rsid w:val="00CE41BF"/>
    <w:rsid w:val="00CE7CE8"/>
    <w:rsid w:val="00CF182C"/>
    <w:rsid w:val="00CF6541"/>
    <w:rsid w:val="00D01616"/>
    <w:rsid w:val="00D02C2C"/>
    <w:rsid w:val="00D04A54"/>
    <w:rsid w:val="00D06100"/>
    <w:rsid w:val="00D06283"/>
    <w:rsid w:val="00D104D3"/>
    <w:rsid w:val="00D1468C"/>
    <w:rsid w:val="00D161AE"/>
    <w:rsid w:val="00D17001"/>
    <w:rsid w:val="00D244B8"/>
    <w:rsid w:val="00D264DB"/>
    <w:rsid w:val="00D27DB5"/>
    <w:rsid w:val="00D31BE0"/>
    <w:rsid w:val="00D45D8A"/>
    <w:rsid w:val="00D5199F"/>
    <w:rsid w:val="00D51FBA"/>
    <w:rsid w:val="00D57DF6"/>
    <w:rsid w:val="00D61A2A"/>
    <w:rsid w:val="00D63C1A"/>
    <w:rsid w:val="00D6687F"/>
    <w:rsid w:val="00D80BF8"/>
    <w:rsid w:val="00D852A0"/>
    <w:rsid w:val="00D868AD"/>
    <w:rsid w:val="00D86D38"/>
    <w:rsid w:val="00D86E63"/>
    <w:rsid w:val="00D87D01"/>
    <w:rsid w:val="00D87E58"/>
    <w:rsid w:val="00D9152F"/>
    <w:rsid w:val="00D92FBE"/>
    <w:rsid w:val="00D93E4F"/>
    <w:rsid w:val="00D93ED2"/>
    <w:rsid w:val="00DA2A80"/>
    <w:rsid w:val="00DA4CAD"/>
    <w:rsid w:val="00DB5D15"/>
    <w:rsid w:val="00DC4B4C"/>
    <w:rsid w:val="00DC55DA"/>
    <w:rsid w:val="00DC6F8B"/>
    <w:rsid w:val="00DD01BD"/>
    <w:rsid w:val="00DD0244"/>
    <w:rsid w:val="00DD16A1"/>
    <w:rsid w:val="00DD465F"/>
    <w:rsid w:val="00DD479C"/>
    <w:rsid w:val="00DD6644"/>
    <w:rsid w:val="00DD71D9"/>
    <w:rsid w:val="00DE0222"/>
    <w:rsid w:val="00DF01F8"/>
    <w:rsid w:val="00DF12F9"/>
    <w:rsid w:val="00E00BF4"/>
    <w:rsid w:val="00E0206C"/>
    <w:rsid w:val="00E051AA"/>
    <w:rsid w:val="00E05F71"/>
    <w:rsid w:val="00E128F1"/>
    <w:rsid w:val="00E1405C"/>
    <w:rsid w:val="00E170A3"/>
    <w:rsid w:val="00E1766E"/>
    <w:rsid w:val="00E17CCE"/>
    <w:rsid w:val="00E17E26"/>
    <w:rsid w:val="00E206BF"/>
    <w:rsid w:val="00E24BA5"/>
    <w:rsid w:val="00E24D83"/>
    <w:rsid w:val="00E272C8"/>
    <w:rsid w:val="00E323F0"/>
    <w:rsid w:val="00E36292"/>
    <w:rsid w:val="00E36BBA"/>
    <w:rsid w:val="00E43517"/>
    <w:rsid w:val="00E44718"/>
    <w:rsid w:val="00E456B5"/>
    <w:rsid w:val="00E46190"/>
    <w:rsid w:val="00E47458"/>
    <w:rsid w:val="00E50721"/>
    <w:rsid w:val="00E51DC6"/>
    <w:rsid w:val="00E536E1"/>
    <w:rsid w:val="00E5452F"/>
    <w:rsid w:val="00E54842"/>
    <w:rsid w:val="00E558E6"/>
    <w:rsid w:val="00E55BC9"/>
    <w:rsid w:val="00E56F8C"/>
    <w:rsid w:val="00E5766F"/>
    <w:rsid w:val="00E602EF"/>
    <w:rsid w:val="00E62E4C"/>
    <w:rsid w:val="00E67D46"/>
    <w:rsid w:val="00E705A1"/>
    <w:rsid w:val="00E71E8A"/>
    <w:rsid w:val="00E7384D"/>
    <w:rsid w:val="00E7392A"/>
    <w:rsid w:val="00E772A9"/>
    <w:rsid w:val="00E77985"/>
    <w:rsid w:val="00E80CB7"/>
    <w:rsid w:val="00E862C0"/>
    <w:rsid w:val="00E86397"/>
    <w:rsid w:val="00E907B7"/>
    <w:rsid w:val="00E9126A"/>
    <w:rsid w:val="00E94CC6"/>
    <w:rsid w:val="00E95EA0"/>
    <w:rsid w:val="00E9619C"/>
    <w:rsid w:val="00E96EB3"/>
    <w:rsid w:val="00E96EEF"/>
    <w:rsid w:val="00E97170"/>
    <w:rsid w:val="00E97559"/>
    <w:rsid w:val="00EA07F0"/>
    <w:rsid w:val="00EA287B"/>
    <w:rsid w:val="00EA4659"/>
    <w:rsid w:val="00EA49BE"/>
    <w:rsid w:val="00EA7545"/>
    <w:rsid w:val="00EA786C"/>
    <w:rsid w:val="00EB1B58"/>
    <w:rsid w:val="00EB2BA3"/>
    <w:rsid w:val="00EC105E"/>
    <w:rsid w:val="00EC1F2F"/>
    <w:rsid w:val="00EC34D9"/>
    <w:rsid w:val="00EC41A0"/>
    <w:rsid w:val="00EC5E59"/>
    <w:rsid w:val="00ED0B04"/>
    <w:rsid w:val="00ED5DC7"/>
    <w:rsid w:val="00ED7F3D"/>
    <w:rsid w:val="00EE086E"/>
    <w:rsid w:val="00EE57AC"/>
    <w:rsid w:val="00EE5F75"/>
    <w:rsid w:val="00EF0C94"/>
    <w:rsid w:val="00EF1CEB"/>
    <w:rsid w:val="00EF2AA5"/>
    <w:rsid w:val="00EF6B6E"/>
    <w:rsid w:val="00EF7882"/>
    <w:rsid w:val="00EF79B7"/>
    <w:rsid w:val="00F00570"/>
    <w:rsid w:val="00F068FF"/>
    <w:rsid w:val="00F11D3B"/>
    <w:rsid w:val="00F145D3"/>
    <w:rsid w:val="00F164A1"/>
    <w:rsid w:val="00F16F9E"/>
    <w:rsid w:val="00F1727B"/>
    <w:rsid w:val="00F2086D"/>
    <w:rsid w:val="00F251DA"/>
    <w:rsid w:val="00F25F8D"/>
    <w:rsid w:val="00F27A61"/>
    <w:rsid w:val="00F30ABD"/>
    <w:rsid w:val="00F430EB"/>
    <w:rsid w:val="00F431A9"/>
    <w:rsid w:val="00F446CB"/>
    <w:rsid w:val="00F46907"/>
    <w:rsid w:val="00F477FC"/>
    <w:rsid w:val="00F5077C"/>
    <w:rsid w:val="00F53AB9"/>
    <w:rsid w:val="00F65295"/>
    <w:rsid w:val="00F65703"/>
    <w:rsid w:val="00F65767"/>
    <w:rsid w:val="00F707C4"/>
    <w:rsid w:val="00F70841"/>
    <w:rsid w:val="00F72F95"/>
    <w:rsid w:val="00F74DAA"/>
    <w:rsid w:val="00F76BCB"/>
    <w:rsid w:val="00F85041"/>
    <w:rsid w:val="00F85E60"/>
    <w:rsid w:val="00F86D3A"/>
    <w:rsid w:val="00F87D9E"/>
    <w:rsid w:val="00FA37F7"/>
    <w:rsid w:val="00FA4EC8"/>
    <w:rsid w:val="00FB197E"/>
    <w:rsid w:val="00FB1E24"/>
    <w:rsid w:val="00FB2543"/>
    <w:rsid w:val="00FB5AC5"/>
    <w:rsid w:val="00FB6D4D"/>
    <w:rsid w:val="00FB71EF"/>
    <w:rsid w:val="00FC14C0"/>
    <w:rsid w:val="00FC17D8"/>
    <w:rsid w:val="00FC27AD"/>
    <w:rsid w:val="00FC3346"/>
    <w:rsid w:val="00FC336F"/>
    <w:rsid w:val="00FC33F4"/>
    <w:rsid w:val="00FC7037"/>
    <w:rsid w:val="00FC76BF"/>
    <w:rsid w:val="00FD1C58"/>
    <w:rsid w:val="00FD2CDE"/>
    <w:rsid w:val="00FD338C"/>
    <w:rsid w:val="00FD4479"/>
    <w:rsid w:val="00FE07ED"/>
    <w:rsid w:val="00FE0A60"/>
    <w:rsid w:val="00FE29AF"/>
    <w:rsid w:val="00FE310A"/>
    <w:rsid w:val="00FF1679"/>
    <w:rsid w:val="00FF6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02CB0"/>
  <w15:docId w15:val="{5DBA10DA-4253-C848-A0F5-2CEFEC6C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06C"/>
    <w:rPr>
      <w:sz w:val="24"/>
      <w:szCs w:val="24"/>
    </w:rPr>
  </w:style>
  <w:style w:type="paragraph" w:styleId="Heading1">
    <w:name w:val="heading 1"/>
    <w:basedOn w:val="Normal"/>
    <w:next w:val="Normal"/>
    <w:qFormat/>
    <w:rsid w:val="00E0206C"/>
    <w:pPr>
      <w:keepNext/>
      <w:ind w:hanging="360"/>
      <w:jc w:val="both"/>
      <w:outlineLvl w:val="0"/>
    </w:pPr>
    <w:rPr>
      <w:b/>
      <w:smallCaps/>
      <w:sz w:val="22"/>
      <w:szCs w:val="22"/>
      <w:lang w:val="es-CL"/>
    </w:rPr>
  </w:style>
  <w:style w:type="paragraph" w:styleId="Heading2">
    <w:name w:val="heading 2"/>
    <w:basedOn w:val="Normal"/>
    <w:next w:val="Normal"/>
    <w:link w:val="Heading2Char"/>
    <w:semiHidden/>
    <w:unhideWhenUsed/>
    <w:qFormat/>
    <w:rsid w:val="00C15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0206C"/>
    <w:rPr>
      <w:color w:val="0000FF"/>
      <w:u w:val="single"/>
    </w:rPr>
  </w:style>
  <w:style w:type="paragraph" w:styleId="ListBullet">
    <w:name w:val="List Bullet"/>
    <w:basedOn w:val="Normal"/>
    <w:rsid w:val="00E0206C"/>
    <w:pPr>
      <w:numPr>
        <w:numId w:val="1"/>
      </w:numPr>
    </w:pPr>
  </w:style>
  <w:style w:type="character" w:customStyle="1" w:styleId="txtnotas1">
    <w:name w:val="txt_notas1"/>
    <w:basedOn w:val="DefaultParagraphFont"/>
    <w:rsid w:val="00E0206C"/>
    <w:rPr>
      <w:rFonts w:ascii="Verdana" w:hAnsi="Verdana" w:hint="default"/>
      <w:i w:val="0"/>
      <w:iCs w:val="0"/>
      <w:color w:val="666666"/>
      <w:sz w:val="14"/>
      <w:szCs w:val="14"/>
    </w:rPr>
  </w:style>
  <w:style w:type="character" w:customStyle="1" w:styleId="titletext">
    <w:name w:val="titletext"/>
    <w:basedOn w:val="DefaultParagraphFont"/>
    <w:rsid w:val="00455EA5"/>
  </w:style>
  <w:style w:type="character" w:customStyle="1" w:styleId="metadatainfo">
    <w:name w:val="metadatainfo"/>
    <w:basedOn w:val="DefaultParagraphFont"/>
    <w:rsid w:val="001B6BB9"/>
  </w:style>
  <w:style w:type="character" w:customStyle="1" w:styleId="matchedword">
    <w:name w:val="matchedword"/>
    <w:basedOn w:val="DefaultParagraphFont"/>
    <w:rsid w:val="001B6BB9"/>
  </w:style>
  <w:style w:type="paragraph" w:styleId="ListParagraph">
    <w:name w:val="List Paragraph"/>
    <w:basedOn w:val="Normal"/>
    <w:uiPriority w:val="34"/>
    <w:qFormat/>
    <w:rsid w:val="00517825"/>
    <w:pPr>
      <w:ind w:left="720"/>
      <w:contextualSpacing/>
    </w:pPr>
  </w:style>
  <w:style w:type="paragraph" w:customStyle="1" w:styleId="Index">
    <w:name w:val="Index"/>
    <w:basedOn w:val="Normal"/>
    <w:rsid w:val="00CD6B2A"/>
    <w:pPr>
      <w:widowControl w:val="0"/>
      <w:suppressLineNumbers/>
      <w:suppressAutoHyphens/>
    </w:pPr>
    <w:rPr>
      <w:rFonts w:ascii="Nimbus Roman No9 L" w:eastAsia="Luxi Sans" w:hAnsi="Nimbus Roman No9 L"/>
    </w:rPr>
  </w:style>
  <w:style w:type="character" w:styleId="FollowedHyperlink">
    <w:name w:val="FollowedHyperlink"/>
    <w:basedOn w:val="DefaultParagraphFont"/>
    <w:rsid w:val="00087228"/>
    <w:rPr>
      <w:color w:val="800080" w:themeColor="followedHyperlink"/>
      <w:u w:val="single"/>
    </w:rPr>
  </w:style>
  <w:style w:type="paragraph" w:styleId="Title">
    <w:name w:val="Title"/>
    <w:aliases w:val="title"/>
    <w:basedOn w:val="Normal"/>
    <w:link w:val="TitleChar"/>
    <w:uiPriority w:val="10"/>
    <w:qFormat/>
    <w:rsid w:val="00053DF5"/>
    <w:pPr>
      <w:spacing w:before="100" w:beforeAutospacing="1" w:after="100" w:afterAutospacing="1"/>
    </w:pPr>
    <w:rPr>
      <w:rFonts w:ascii="Times" w:hAnsi="Times"/>
      <w:sz w:val="20"/>
      <w:szCs w:val="20"/>
      <w:lang w:val="en-GB"/>
    </w:rPr>
  </w:style>
  <w:style w:type="character" w:customStyle="1" w:styleId="TitleChar">
    <w:name w:val="Title Char"/>
    <w:aliases w:val="title Char"/>
    <w:basedOn w:val="DefaultParagraphFont"/>
    <w:link w:val="Title"/>
    <w:uiPriority w:val="10"/>
    <w:rsid w:val="00053DF5"/>
    <w:rPr>
      <w:rFonts w:ascii="Times" w:hAnsi="Times"/>
      <w:lang w:val="en-GB"/>
    </w:rPr>
  </w:style>
  <w:style w:type="paragraph" w:customStyle="1" w:styleId="desc">
    <w:name w:val="desc"/>
    <w:basedOn w:val="Normal"/>
    <w:rsid w:val="00053DF5"/>
    <w:pPr>
      <w:spacing w:before="100" w:beforeAutospacing="1" w:after="100" w:afterAutospacing="1"/>
    </w:pPr>
    <w:rPr>
      <w:rFonts w:ascii="Times" w:hAnsi="Times"/>
      <w:sz w:val="20"/>
      <w:szCs w:val="20"/>
      <w:lang w:val="en-GB"/>
    </w:rPr>
  </w:style>
  <w:style w:type="paragraph" w:customStyle="1" w:styleId="details">
    <w:name w:val="details"/>
    <w:basedOn w:val="Normal"/>
    <w:rsid w:val="00053DF5"/>
    <w:pPr>
      <w:spacing w:before="100" w:beforeAutospacing="1" w:after="100" w:afterAutospacing="1"/>
    </w:pPr>
    <w:rPr>
      <w:rFonts w:ascii="Times" w:hAnsi="Times"/>
      <w:sz w:val="20"/>
      <w:szCs w:val="20"/>
      <w:lang w:val="en-GB"/>
    </w:rPr>
  </w:style>
  <w:style w:type="character" w:customStyle="1" w:styleId="jrnl">
    <w:name w:val="jrnl"/>
    <w:basedOn w:val="DefaultParagraphFont"/>
    <w:rsid w:val="00053DF5"/>
  </w:style>
  <w:style w:type="character" w:styleId="CommentReference">
    <w:name w:val="annotation reference"/>
    <w:basedOn w:val="DefaultParagraphFont"/>
    <w:uiPriority w:val="99"/>
    <w:unhideWhenUsed/>
    <w:rsid w:val="005F13E6"/>
    <w:rPr>
      <w:sz w:val="18"/>
      <w:szCs w:val="18"/>
    </w:rPr>
  </w:style>
  <w:style w:type="paragraph" w:styleId="CommentText">
    <w:name w:val="annotation text"/>
    <w:basedOn w:val="Normal"/>
    <w:link w:val="CommentTextChar"/>
    <w:uiPriority w:val="99"/>
    <w:unhideWhenUsed/>
    <w:rsid w:val="005F13E6"/>
    <w:pPr>
      <w:spacing w:after="200"/>
      <w:ind w:firstLine="450"/>
      <w:contextualSpacing/>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5F13E6"/>
    <w:rPr>
      <w:rFonts w:asciiTheme="minorHAnsi" w:eastAsiaTheme="minorHAnsi" w:hAnsiTheme="minorHAnsi" w:cstheme="minorBidi"/>
      <w:sz w:val="24"/>
      <w:szCs w:val="24"/>
    </w:rPr>
  </w:style>
  <w:style w:type="paragraph" w:styleId="BalloonText">
    <w:name w:val="Balloon Text"/>
    <w:basedOn w:val="Normal"/>
    <w:link w:val="BalloonTextChar"/>
    <w:rsid w:val="005F13E6"/>
    <w:rPr>
      <w:rFonts w:ascii="Lucida Grande" w:hAnsi="Lucida Grande" w:cs="Lucida Grande"/>
      <w:sz w:val="18"/>
      <w:szCs w:val="18"/>
    </w:rPr>
  </w:style>
  <w:style w:type="character" w:customStyle="1" w:styleId="BalloonTextChar">
    <w:name w:val="Balloon Text Char"/>
    <w:basedOn w:val="DefaultParagraphFont"/>
    <w:link w:val="BalloonText"/>
    <w:rsid w:val="005F13E6"/>
    <w:rPr>
      <w:rFonts w:ascii="Lucida Grande" w:hAnsi="Lucida Grande" w:cs="Lucida Grande"/>
      <w:sz w:val="18"/>
      <w:szCs w:val="18"/>
    </w:rPr>
  </w:style>
  <w:style w:type="character" w:customStyle="1" w:styleId="apple-converted-space">
    <w:name w:val="apple-converted-space"/>
    <w:basedOn w:val="DefaultParagraphFont"/>
    <w:rsid w:val="00BA5D7B"/>
  </w:style>
  <w:style w:type="paragraph" w:styleId="CommentSubject">
    <w:name w:val="annotation subject"/>
    <w:basedOn w:val="CommentText"/>
    <w:next w:val="CommentText"/>
    <w:link w:val="CommentSubjectChar"/>
    <w:rsid w:val="008B1F3D"/>
    <w:pPr>
      <w:spacing w:after="0"/>
      <w:ind w:firstLine="0"/>
      <w:contextualSpacing w:val="0"/>
    </w:pPr>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rsid w:val="008B1F3D"/>
    <w:rPr>
      <w:rFonts w:asciiTheme="minorHAnsi" w:eastAsiaTheme="minorHAnsi" w:hAnsiTheme="minorHAnsi" w:cstheme="minorBidi"/>
      <w:b/>
      <w:bCs/>
      <w:sz w:val="24"/>
      <w:szCs w:val="24"/>
    </w:rPr>
  </w:style>
  <w:style w:type="character" w:customStyle="1" w:styleId="authordegrees">
    <w:name w:val="authordegrees"/>
    <w:basedOn w:val="DefaultParagraphFont"/>
    <w:rsid w:val="00546535"/>
  </w:style>
  <w:style w:type="character" w:customStyle="1" w:styleId="highlight">
    <w:name w:val="highlight"/>
    <w:basedOn w:val="DefaultParagraphFont"/>
    <w:rsid w:val="00267BD4"/>
  </w:style>
  <w:style w:type="character" w:customStyle="1" w:styleId="Heading2Char">
    <w:name w:val="Heading 2 Char"/>
    <w:basedOn w:val="DefaultParagraphFont"/>
    <w:link w:val="Heading2"/>
    <w:semiHidden/>
    <w:rsid w:val="00C1510E"/>
    <w:rPr>
      <w:rFonts w:asciiTheme="majorHAnsi" w:eastAsiaTheme="majorEastAsia" w:hAnsiTheme="majorHAnsi" w:cstheme="majorBidi"/>
      <w:b/>
      <w:bCs/>
      <w:color w:val="4F81BD" w:themeColor="accent1"/>
      <w:sz w:val="26"/>
      <w:szCs w:val="26"/>
    </w:rPr>
  </w:style>
  <w:style w:type="character" w:customStyle="1" w:styleId="date1">
    <w:name w:val="date1"/>
    <w:basedOn w:val="DefaultParagraphFont"/>
    <w:rsid w:val="00B94C39"/>
  </w:style>
  <w:style w:type="character" w:styleId="Emphasis">
    <w:name w:val="Emphasis"/>
    <w:basedOn w:val="DefaultParagraphFont"/>
    <w:uiPriority w:val="20"/>
    <w:qFormat/>
    <w:rsid w:val="00B94C39"/>
    <w:rPr>
      <w:i/>
      <w:iCs/>
    </w:rPr>
  </w:style>
  <w:style w:type="paragraph" w:styleId="NormalWeb">
    <w:name w:val="Normal (Web)"/>
    <w:basedOn w:val="Normal"/>
    <w:uiPriority w:val="99"/>
    <w:semiHidden/>
    <w:unhideWhenUsed/>
    <w:rsid w:val="005C1238"/>
    <w:pPr>
      <w:spacing w:before="100" w:beforeAutospacing="1" w:after="100" w:afterAutospacing="1"/>
    </w:pPr>
    <w:rPr>
      <w:rFonts w:ascii="Times" w:hAnsi="Times"/>
      <w:sz w:val="20"/>
      <w:szCs w:val="20"/>
      <w:lang w:val="en-GB"/>
    </w:rPr>
  </w:style>
  <w:style w:type="paragraph" w:styleId="NoSpacing">
    <w:name w:val="No Spacing"/>
    <w:uiPriority w:val="1"/>
    <w:qFormat/>
    <w:rsid w:val="00ED5DC7"/>
    <w:rPr>
      <w:rFonts w:asciiTheme="minorHAnsi" w:eastAsiaTheme="minorHAnsi" w:hAnsiTheme="minorHAnsi" w:cstheme="minorBidi"/>
      <w:sz w:val="22"/>
      <w:szCs w:val="22"/>
      <w:lang w:val="de-DE"/>
    </w:rPr>
  </w:style>
  <w:style w:type="paragraph" w:customStyle="1" w:styleId="relations">
    <w:name w:val="relations"/>
    <w:basedOn w:val="Normal"/>
    <w:rsid w:val="00E67D46"/>
    <w:pPr>
      <w:spacing w:before="100" w:beforeAutospacing="1" w:after="100" w:afterAutospacing="1"/>
    </w:pPr>
    <w:rPr>
      <w:sz w:val="20"/>
      <w:szCs w:val="20"/>
      <w:lang w:val="en-GB"/>
    </w:rPr>
  </w:style>
  <w:style w:type="paragraph" w:customStyle="1" w:styleId="period">
    <w:name w:val="period"/>
    <w:basedOn w:val="Normal"/>
    <w:rsid w:val="00E67D46"/>
    <w:pPr>
      <w:spacing w:before="100" w:beforeAutospacing="1" w:after="100" w:afterAutospacing="1"/>
    </w:pPr>
    <w:rPr>
      <w:sz w:val="20"/>
      <w:szCs w:val="20"/>
      <w:lang w:val="en-GB"/>
    </w:rPr>
  </w:style>
  <w:style w:type="character" w:customStyle="1" w:styleId="UnresolvedMention1">
    <w:name w:val="Unresolved Mention1"/>
    <w:basedOn w:val="DefaultParagraphFont"/>
    <w:rsid w:val="00DD16A1"/>
    <w:rPr>
      <w:color w:val="605E5C"/>
      <w:shd w:val="clear" w:color="auto" w:fill="E1DFDD"/>
    </w:rPr>
  </w:style>
  <w:style w:type="character" w:customStyle="1" w:styleId="markrjmfedax3">
    <w:name w:val="markrjmfedax3"/>
    <w:basedOn w:val="DefaultParagraphFont"/>
    <w:rsid w:val="00EC41A0"/>
  </w:style>
  <w:style w:type="paragraph" w:styleId="Header">
    <w:name w:val="header"/>
    <w:basedOn w:val="Normal"/>
    <w:link w:val="HeaderChar"/>
    <w:unhideWhenUsed/>
    <w:rsid w:val="00265960"/>
    <w:pPr>
      <w:tabs>
        <w:tab w:val="center" w:pos="4680"/>
        <w:tab w:val="right" w:pos="9360"/>
      </w:tabs>
    </w:pPr>
  </w:style>
  <w:style w:type="character" w:customStyle="1" w:styleId="HeaderChar">
    <w:name w:val="Header Char"/>
    <w:basedOn w:val="DefaultParagraphFont"/>
    <w:link w:val="Header"/>
    <w:rsid w:val="00265960"/>
    <w:rPr>
      <w:sz w:val="24"/>
      <w:szCs w:val="24"/>
    </w:rPr>
  </w:style>
  <w:style w:type="paragraph" w:styleId="Footer">
    <w:name w:val="footer"/>
    <w:basedOn w:val="Normal"/>
    <w:link w:val="FooterChar"/>
    <w:unhideWhenUsed/>
    <w:rsid w:val="00265960"/>
    <w:pPr>
      <w:tabs>
        <w:tab w:val="center" w:pos="4680"/>
        <w:tab w:val="right" w:pos="9360"/>
      </w:tabs>
    </w:pPr>
  </w:style>
  <w:style w:type="character" w:customStyle="1" w:styleId="FooterChar">
    <w:name w:val="Footer Char"/>
    <w:basedOn w:val="DefaultParagraphFont"/>
    <w:link w:val="Footer"/>
    <w:rsid w:val="00265960"/>
    <w:rPr>
      <w:sz w:val="24"/>
      <w:szCs w:val="24"/>
    </w:rPr>
  </w:style>
  <w:style w:type="character" w:styleId="UnresolvedMention">
    <w:name w:val="Unresolved Mention"/>
    <w:basedOn w:val="DefaultParagraphFont"/>
    <w:uiPriority w:val="99"/>
    <w:semiHidden/>
    <w:unhideWhenUsed/>
    <w:rsid w:val="00D852A0"/>
    <w:rPr>
      <w:color w:val="605E5C"/>
      <w:shd w:val="clear" w:color="auto" w:fill="E1DFDD"/>
    </w:rPr>
  </w:style>
  <w:style w:type="paragraph" w:styleId="Revision">
    <w:name w:val="Revision"/>
    <w:hidden/>
    <w:uiPriority w:val="99"/>
    <w:semiHidden/>
    <w:rsid w:val="004B7D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242">
      <w:bodyDiv w:val="1"/>
      <w:marLeft w:val="0"/>
      <w:marRight w:val="0"/>
      <w:marTop w:val="0"/>
      <w:marBottom w:val="0"/>
      <w:divBdr>
        <w:top w:val="none" w:sz="0" w:space="0" w:color="auto"/>
        <w:left w:val="none" w:sz="0" w:space="0" w:color="auto"/>
        <w:bottom w:val="none" w:sz="0" w:space="0" w:color="auto"/>
        <w:right w:val="none" w:sz="0" w:space="0" w:color="auto"/>
      </w:divBdr>
    </w:div>
    <w:div w:id="19087045">
      <w:bodyDiv w:val="1"/>
      <w:marLeft w:val="0"/>
      <w:marRight w:val="0"/>
      <w:marTop w:val="0"/>
      <w:marBottom w:val="0"/>
      <w:divBdr>
        <w:top w:val="none" w:sz="0" w:space="0" w:color="auto"/>
        <w:left w:val="none" w:sz="0" w:space="0" w:color="auto"/>
        <w:bottom w:val="none" w:sz="0" w:space="0" w:color="auto"/>
        <w:right w:val="none" w:sz="0" w:space="0" w:color="auto"/>
      </w:divBdr>
    </w:div>
    <w:div w:id="29258378">
      <w:bodyDiv w:val="1"/>
      <w:marLeft w:val="0"/>
      <w:marRight w:val="0"/>
      <w:marTop w:val="0"/>
      <w:marBottom w:val="0"/>
      <w:divBdr>
        <w:top w:val="none" w:sz="0" w:space="0" w:color="auto"/>
        <w:left w:val="none" w:sz="0" w:space="0" w:color="auto"/>
        <w:bottom w:val="none" w:sz="0" w:space="0" w:color="auto"/>
        <w:right w:val="none" w:sz="0" w:space="0" w:color="auto"/>
      </w:divBdr>
    </w:div>
    <w:div w:id="36901593">
      <w:bodyDiv w:val="1"/>
      <w:marLeft w:val="0"/>
      <w:marRight w:val="0"/>
      <w:marTop w:val="0"/>
      <w:marBottom w:val="0"/>
      <w:divBdr>
        <w:top w:val="none" w:sz="0" w:space="0" w:color="auto"/>
        <w:left w:val="none" w:sz="0" w:space="0" w:color="auto"/>
        <w:bottom w:val="none" w:sz="0" w:space="0" w:color="auto"/>
        <w:right w:val="none" w:sz="0" w:space="0" w:color="auto"/>
      </w:divBdr>
    </w:div>
    <w:div w:id="81877208">
      <w:bodyDiv w:val="1"/>
      <w:marLeft w:val="0"/>
      <w:marRight w:val="0"/>
      <w:marTop w:val="0"/>
      <w:marBottom w:val="0"/>
      <w:divBdr>
        <w:top w:val="none" w:sz="0" w:space="0" w:color="auto"/>
        <w:left w:val="none" w:sz="0" w:space="0" w:color="auto"/>
        <w:bottom w:val="none" w:sz="0" w:space="0" w:color="auto"/>
        <w:right w:val="none" w:sz="0" w:space="0" w:color="auto"/>
      </w:divBdr>
    </w:div>
    <w:div w:id="89011206">
      <w:bodyDiv w:val="1"/>
      <w:marLeft w:val="0"/>
      <w:marRight w:val="0"/>
      <w:marTop w:val="0"/>
      <w:marBottom w:val="0"/>
      <w:divBdr>
        <w:top w:val="none" w:sz="0" w:space="0" w:color="auto"/>
        <w:left w:val="none" w:sz="0" w:space="0" w:color="auto"/>
        <w:bottom w:val="none" w:sz="0" w:space="0" w:color="auto"/>
        <w:right w:val="none" w:sz="0" w:space="0" w:color="auto"/>
      </w:divBdr>
    </w:div>
    <w:div w:id="89591353">
      <w:bodyDiv w:val="1"/>
      <w:marLeft w:val="0"/>
      <w:marRight w:val="0"/>
      <w:marTop w:val="0"/>
      <w:marBottom w:val="0"/>
      <w:divBdr>
        <w:top w:val="none" w:sz="0" w:space="0" w:color="auto"/>
        <w:left w:val="none" w:sz="0" w:space="0" w:color="auto"/>
        <w:bottom w:val="none" w:sz="0" w:space="0" w:color="auto"/>
        <w:right w:val="none" w:sz="0" w:space="0" w:color="auto"/>
      </w:divBdr>
    </w:div>
    <w:div w:id="108399969">
      <w:bodyDiv w:val="1"/>
      <w:marLeft w:val="0"/>
      <w:marRight w:val="0"/>
      <w:marTop w:val="0"/>
      <w:marBottom w:val="0"/>
      <w:divBdr>
        <w:top w:val="none" w:sz="0" w:space="0" w:color="auto"/>
        <w:left w:val="none" w:sz="0" w:space="0" w:color="auto"/>
        <w:bottom w:val="none" w:sz="0" w:space="0" w:color="auto"/>
        <w:right w:val="none" w:sz="0" w:space="0" w:color="auto"/>
      </w:divBdr>
    </w:div>
    <w:div w:id="112869552">
      <w:bodyDiv w:val="1"/>
      <w:marLeft w:val="0"/>
      <w:marRight w:val="0"/>
      <w:marTop w:val="0"/>
      <w:marBottom w:val="0"/>
      <w:divBdr>
        <w:top w:val="none" w:sz="0" w:space="0" w:color="auto"/>
        <w:left w:val="none" w:sz="0" w:space="0" w:color="auto"/>
        <w:bottom w:val="none" w:sz="0" w:space="0" w:color="auto"/>
        <w:right w:val="none" w:sz="0" w:space="0" w:color="auto"/>
      </w:divBdr>
    </w:div>
    <w:div w:id="116217486">
      <w:bodyDiv w:val="1"/>
      <w:marLeft w:val="0"/>
      <w:marRight w:val="0"/>
      <w:marTop w:val="0"/>
      <w:marBottom w:val="0"/>
      <w:divBdr>
        <w:top w:val="none" w:sz="0" w:space="0" w:color="auto"/>
        <w:left w:val="none" w:sz="0" w:space="0" w:color="auto"/>
        <w:bottom w:val="none" w:sz="0" w:space="0" w:color="auto"/>
        <w:right w:val="none" w:sz="0" w:space="0" w:color="auto"/>
      </w:divBdr>
    </w:div>
    <w:div w:id="161743205">
      <w:bodyDiv w:val="1"/>
      <w:marLeft w:val="0"/>
      <w:marRight w:val="0"/>
      <w:marTop w:val="0"/>
      <w:marBottom w:val="0"/>
      <w:divBdr>
        <w:top w:val="none" w:sz="0" w:space="0" w:color="auto"/>
        <w:left w:val="none" w:sz="0" w:space="0" w:color="auto"/>
        <w:bottom w:val="none" w:sz="0" w:space="0" w:color="auto"/>
        <w:right w:val="none" w:sz="0" w:space="0" w:color="auto"/>
      </w:divBdr>
    </w:div>
    <w:div w:id="163396485">
      <w:bodyDiv w:val="1"/>
      <w:marLeft w:val="0"/>
      <w:marRight w:val="0"/>
      <w:marTop w:val="0"/>
      <w:marBottom w:val="0"/>
      <w:divBdr>
        <w:top w:val="none" w:sz="0" w:space="0" w:color="auto"/>
        <w:left w:val="none" w:sz="0" w:space="0" w:color="auto"/>
        <w:bottom w:val="none" w:sz="0" w:space="0" w:color="auto"/>
        <w:right w:val="none" w:sz="0" w:space="0" w:color="auto"/>
      </w:divBdr>
    </w:div>
    <w:div w:id="175072292">
      <w:bodyDiv w:val="1"/>
      <w:marLeft w:val="0"/>
      <w:marRight w:val="0"/>
      <w:marTop w:val="0"/>
      <w:marBottom w:val="0"/>
      <w:divBdr>
        <w:top w:val="none" w:sz="0" w:space="0" w:color="auto"/>
        <w:left w:val="none" w:sz="0" w:space="0" w:color="auto"/>
        <w:bottom w:val="none" w:sz="0" w:space="0" w:color="auto"/>
        <w:right w:val="none" w:sz="0" w:space="0" w:color="auto"/>
      </w:divBdr>
    </w:div>
    <w:div w:id="179202887">
      <w:bodyDiv w:val="1"/>
      <w:marLeft w:val="0"/>
      <w:marRight w:val="0"/>
      <w:marTop w:val="0"/>
      <w:marBottom w:val="0"/>
      <w:divBdr>
        <w:top w:val="none" w:sz="0" w:space="0" w:color="auto"/>
        <w:left w:val="none" w:sz="0" w:space="0" w:color="auto"/>
        <w:bottom w:val="none" w:sz="0" w:space="0" w:color="auto"/>
        <w:right w:val="none" w:sz="0" w:space="0" w:color="auto"/>
      </w:divBdr>
    </w:div>
    <w:div w:id="212890883">
      <w:bodyDiv w:val="1"/>
      <w:marLeft w:val="0"/>
      <w:marRight w:val="0"/>
      <w:marTop w:val="0"/>
      <w:marBottom w:val="0"/>
      <w:divBdr>
        <w:top w:val="none" w:sz="0" w:space="0" w:color="auto"/>
        <w:left w:val="none" w:sz="0" w:space="0" w:color="auto"/>
        <w:bottom w:val="none" w:sz="0" w:space="0" w:color="auto"/>
        <w:right w:val="none" w:sz="0" w:space="0" w:color="auto"/>
      </w:divBdr>
    </w:div>
    <w:div w:id="228614951">
      <w:bodyDiv w:val="1"/>
      <w:marLeft w:val="0"/>
      <w:marRight w:val="0"/>
      <w:marTop w:val="0"/>
      <w:marBottom w:val="0"/>
      <w:divBdr>
        <w:top w:val="none" w:sz="0" w:space="0" w:color="auto"/>
        <w:left w:val="none" w:sz="0" w:space="0" w:color="auto"/>
        <w:bottom w:val="none" w:sz="0" w:space="0" w:color="auto"/>
        <w:right w:val="none" w:sz="0" w:space="0" w:color="auto"/>
      </w:divBdr>
      <w:divsChild>
        <w:div w:id="969437529">
          <w:marLeft w:val="0"/>
          <w:marRight w:val="0"/>
          <w:marTop w:val="0"/>
          <w:marBottom w:val="0"/>
          <w:divBdr>
            <w:top w:val="none" w:sz="0" w:space="0" w:color="auto"/>
            <w:left w:val="none" w:sz="0" w:space="0" w:color="auto"/>
            <w:bottom w:val="none" w:sz="0" w:space="0" w:color="auto"/>
            <w:right w:val="none" w:sz="0" w:space="0" w:color="auto"/>
          </w:divBdr>
        </w:div>
      </w:divsChild>
    </w:div>
    <w:div w:id="239099613">
      <w:bodyDiv w:val="1"/>
      <w:marLeft w:val="0"/>
      <w:marRight w:val="0"/>
      <w:marTop w:val="0"/>
      <w:marBottom w:val="0"/>
      <w:divBdr>
        <w:top w:val="none" w:sz="0" w:space="0" w:color="auto"/>
        <w:left w:val="none" w:sz="0" w:space="0" w:color="auto"/>
        <w:bottom w:val="none" w:sz="0" w:space="0" w:color="auto"/>
        <w:right w:val="none" w:sz="0" w:space="0" w:color="auto"/>
      </w:divBdr>
    </w:div>
    <w:div w:id="240529057">
      <w:bodyDiv w:val="1"/>
      <w:marLeft w:val="0"/>
      <w:marRight w:val="0"/>
      <w:marTop w:val="0"/>
      <w:marBottom w:val="0"/>
      <w:divBdr>
        <w:top w:val="none" w:sz="0" w:space="0" w:color="auto"/>
        <w:left w:val="none" w:sz="0" w:space="0" w:color="auto"/>
        <w:bottom w:val="none" w:sz="0" w:space="0" w:color="auto"/>
        <w:right w:val="none" w:sz="0" w:space="0" w:color="auto"/>
      </w:divBdr>
    </w:div>
    <w:div w:id="241841342">
      <w:bodyDiv w:val="1"/>
      <w:marLeft w:val="0"/>
      <w:marRight w:val="0"/>
      <w:marTop w:val="0"/>
      <w:marBottom w:val="0"/>
      <w:divBdr>
        <w:top w:val="none" w:sz="0" w:space="0" w:color="auto"/>
        <w:left w:val="none" w:sz="0" w:space="0" w:color="auto"/>
        <w:bottom w:val="none" w:sz="0" w:space="0" w:color="auto"/>
        <w:right w:val="none" w:sz="0" w:space="0" w:color="auto"/>
      </w:divBdr>
    </w:div>
    <w:div w:id="259877904">
      <w:bodyDiv w:val="1"/>
      <w:marLeft w:val="0"/>
      <w:marRight w:val="0"/>
      <w:marTop w:val="0"/>
      <w:marBottom w:val="0"/>
      <w:divBdr>
        <w:top w:val="none" w:sz="0" w:space="0" w:color="auto"/>
        <w:left w:val="none" w:sz="0" w:space="0" w:color="auto"/>
        <w:bottom w:val="none" w:sz="0" w:space="0" w:color="auto"/>
        <w:right w:val="none" w:sz="0" w:space="0" w:color="auto"/>
      </w:divBdr>
    </w:div>
    <w:div w:id="291207126">
      <w:bodyDiv w:val="1"/>
      <w:marLeft w:val="0"/>
      <w:marRight w:val="0"/>
      <w:marTop w:val="0"/>
      <w:marBottom w:val="0"/>
      <w:divBdr>
        <w:top w:val="none" w:sz="0" w:space="0" w:color="auto"/>
        <w:left w:val="none" w:sz="0" w:space="0" w:color="auto"/>
        <w:bottom w:val="none" w:sz="0" w:space="0" w:color="auto"/>
        <w:right w:val="none" w:sz="0" w:space="0" w:color="auto"/>
      </w:divBdr>
    </w:div>
    <w:div w:id="291254622">
      <w:bodyDiv w:val="1"/>
      <w:marLeft w:val="0"/>
      <w:marRight w:val="0"/>
      <w:marTop w:val="0"/>
      <w:marBottom w:val="0"/>
      <w:divBdr>
        <w:top w:val="none" w:sz="0" w:space="0" w:color="auto"/>
        <w:left w:val="none" w:sz="0" w:space="0" w:color="auto"/>
        <w:bottom w:val="none" w:sz="0" w:space="0" w:color="auto"/>
        <w:right w:val="none" w:sz="0" w:space="0" w:color="auto"/>
      </w:divBdr>
    </w:div>
    <w:div w:id="292292802">
      <w:bodyDiv w:val="1"/>
      <w:marLeft w:val="0"/>
      <w:marRight w:val="0"/>
      <w:marTop w:val="0"/>
      <w:marBottom w:val="0"/>
      <w:divBdr>
        <w:top w:val="none" w:sz="0" w:space="0" w:color="auto"/>
        <w:left w:val="none" w:sz="0" w:space="0" w:color="auto"/>
        <w:bottom w:val="none" w:sz="0" w:space="0" w:color="auto"/>
        <w:right w:val="none" w:sz="0" w:space="0" w:color="auto"/>
      </w:divBdr>
    </w:div>
    <w:div w:id="303700852">
      <w:bodyDiv w:val="1"/>
      <w:marLeft w:val="0"/>
      <w:marRight w:val="0"/>
      <w:marTop w:val="0"/>
      <w:marBottom w:val="0"/>
      <w:divBdr>
        <w:top w:val="none" w:sz="0" w:space="0" w:color="auto"/>
        <w:left w:val="none" w:sz="0" w:space="0" w:color="auto"/>
        <w:bottom w:val="none" w:sz="0" w:space="0" w:color="auto"/>
        <w:right w:val="none" w:sz="0" w:space="0" w:color="auto"/>
      </w:divBdr>
    </w:div>
    <w:div w:id="342971966">
      <w:bodyDiv w:val="1"/>
      <w:marLeft w:val="0"/>
      <w:marRight w:val="0"/>
      <w:marTop w:val="0"/>
      <w:marBottom w:val="0"/>
      <w:divBdr>
        <w:top w:val="none" w:sz="0" w:space="0" w:color="auto"/>
        <w:left w:val="none" w:sz="0" w:space="0" w:color="auto"/>
        <w:bottom w:val="none" w:sz="0" w:space="0" w:color="auto"/>
        <w:right w:val="none" w:sz="0" w:space="0" w:color="auto"/>
      </w:divBdr>
    </w:div>
    <w:div w:id="376971002">
      <w:bodyDiv w:val="1"/>
      <w:marLeft w:val="0"/>
      <w:marRight w:val="0"/>
      <w:marTop w:val="0"/>
      <w:marBottom w:val="0"/>
      <w:divBdr>
        <w:top w:val="none" w:sz="0" w:space="0" w:color="auto"/>
        <w:left w:val="none" w:sz="0" w:space="0" w:color="auto"/>
        <w:bottom w:val="none" w:sz="0" w:space="0" w:color="auto"/>
        <w:right w:val="none" w:sz="0" w:space="0" w:color="auto"/>
      </w:divBdr>
    </w:div>
    <w:div w:id="400058594">
      <w:bodyDiv w:val="1"/>
      <w:marLeft w:val="0"/>
      <w:marRight w:val="0"/>
      <w:marTop w:val="0"/>
      <w:marBottom w:val="0"/>
      <w:divBdr>
        <w:top w:val="none" w:sz="0" w:space="0" w:color="auto"/>
        <w:left w:val="none" w:sz="0" w:space="0" w:color="auto"/>
        <w:bottom w:val="none" w:sz="0" w:space="0" w:color="auto"/>
        <w:right w:val="none" w:sz="0" w:space="0" w:color="auto"/>
      </w:divBdr>
    </w:div>
    <w:div w:id="402217637">
      <w:bodyDiv w:val="1"/>
      <w:marLeft w:val="0"/>
      <w:marRight w:val="0"/>
      <w:marTop w:val="0"/>
      <w:marBottom w:val="0"/>
      <w:divBdr>
        <w:top w:val="none" w:sz="0" w:space="0" w:color="auto"/>
        <w:left w:val="none" w:sz="0" w:space="0" w:color="auto"/>
        <w:bottom w:val="none" w:sz="0" w:space="0" w:color="auto"/>
        <w:right w:val="none" w:sz="0" w:space="0" w:color="auto"/>
      </w:divBdr>
    </w:div>
    <w:div w:id="410004884">
      <w:bodyDiv w:val="1"/>
      <w:marLeft w:val="0"/>
      <w:marRight w:val="0"/>
      <w:marTop w:val="0"/>
      <w:marBottom w:val="0"/>
      <w:divBdr>
        <w:top w:val="none" w:sz="0" w:space="0" w:color="auto"/>
        <w:left w:val="none" w:sz="0" w:space="0" w:color="auto"/>
        <w:bottom w:val="none" w:sz="0" w:space="0" w:color="auto"/>
        <w:right w:val="none" w:sz="0" w:space="0" w:color="auto"/>
      </w:divBdr>
    </w:div>
    <w:div w:id="414397430">
      <w:bodyDiv w:val="1"/>
      <w:marLeft w:val="0"/>
      <w:marRight w:val="0"/>
      <w:marTop w:val="0"/>
      <w:marBottom w:val="0"/>
      <w:divBdr>
        <w:top w:val="none" w:sz="0" w:space="0" w:color="auto"/>
        <w:left w:val="none" w:sz="0" w:space="0" w:color="auto"/>
        <w:bottom w:val="none" w:sz="0" w:space="0" w:color="auto"/>
        <w:right w:val="none" w:sz="0" w:space="0" w:color="auto"/>
      </w:divBdr>
    </w:div>
    <w:div w:id="474838036">
      <w:bodyDiv w:val="1"/>
      <w:marLeft w:val="0"/>
      <w:marRight w:val="0"/>
      <w:marTop w:val="0"/>
      <w:marBottom w:val="0"/>
      <w:divBdr>
        <w:top w:val="none" w:sz="0" w:space="0" w:color="auto"/>
        <w:left w:val="none" w:sz="0" w:space="0" w:color="auto"/>
        <w:bottom w:val="none" w:sz="0" w:space="0" w:color="auto"/>
        <w:right w:val="none" w:sz="0" w:space="0" w:color="auto"/>
      </w:divBdr>
    </w:div>
    <w:div w:id="487595727">
      <w:bodyDiv w:val="1"/>
      <w:marLeft w:val="0"/>
      <w:marRight w:val="0"/>
      <w:marTop w:val="0"/>
      <w:marBottom w:val="0"/>
      <w:divBdr>
        <w:top w:val="none" w:sz="0" w:space="0" w:color="auto"/>
        <w:left w:val="none" w:sz="0" w:space="0" w:color="auto"/>
        <w:bottom w:val="none" w:sz="0" w:space="0" w:color="auto"/>
        <w:right w:val="none" w:sz="0" w:space="0" w:color="auto"/>
      </w:divBdr>
    </w:div>
    <w:div w:id="518355481">
      <w:bodyDiv w:val="1"/>
      <w:marLeft w:val="0"/>
      <w:marRight w:val="0"/>
      <w:marTop w:val="0"/>
      <w:marBottom w:val="0"/>
      <w:divBdr>
        <w:top w:val="none" w:sz="0" w:space="0" w:color="auto"/>
        <w:left w:val="none" w:sz="0" w:space="0" w:color="auto"/>
        <w:bottom w:val="none" w:sz="0" w:space="0" w:color="auto"/>
        <w:right w:val="none" w:sz="0" w:space="0" w:color="auto"/>
      </w:divBdr>
    </w:div>
    <w:div w:id="552011689">
      <w:bodyDiv w:val="1"/>
      <w:marLeft w:val="0"/>
      <w:marRight w:val="0"/>
      <w:marTop w:val="0"/>
      <w:marBottom w:val="0"/>
      <w:divBdr>
        <w:top w:val="none" w:sz="0" w:space="0" w:color="auto"/>
        <w:left w:val="none" w:sz="0" w:space="0" w:color="auto"/>
        <w:bottom w:val="none" w:sz="0" w:space="0" w:color="auto"/>
        <w:right w:val="none" w:sz="0" w:space="0" w:color="auto"/>
      </w:divBdr>
    </w:div>
    <w:div w:id="560336656">
      <w:bodyDiv w:val="1"/>
      <w:marLeft w:val="0"/>
      <w:marRight w:val="0"/>
      <w:marTop w:val="0"/>
      <w:marBottom w:val="0"/>
      <w:divBdr>
        <w:top w:val="none" w:sz="0" w:space="0" w:color="auto"/>
        <w:left w:val="none" w:sz="0" w:space="0" w:color="auto"/>
        <w:bottom w:val="none" w:sz="0" w:space="0" w:color="auto"/>
        <w:right w:val="none" w:sz="0" w:space="0" w:color="auto"/>
      </w:divBdr>
    </w:div>
    <w:div w:id="588585260">
      <w:bodyDiv w:val="1"/>
      <w:marLeft w:val="0"/>
      <w:marRight w:val="0"/>
      <w:marTop w:val="0"/>
      <w:marBottom w:val="0"/>
      <w:divBdr>
        <w:top w:val="none" w:sz="0" w:space="0" w:color="auto"/>
        <w:left w:val="none" w:sz="0" w:space="0" w:color="auto"/>
        <w:bottom w:val="none" w:sz="0" w:space="0" w:color="auto"/>
        <w:right w:val="none" w:sz="0" w:space="0" w:color="auto"/>
      </w:divBdr>
    </w:div>
    <w:div w:id="590435430">
      <w:bodyDiv w:val="1"/>
      <w:marLeft w:val="0"/>
      <w:marRight w:val="0"/>
      <w:marTop w:val="0"/>
      <w:marBottom w:val="0"/>
      <w:divBdr>
        <w:top w:val="none" w:sz="0" w:space="0" w:color="auto"/>
        <w:left w:val="none" w:sz="0" w:space="0" w:color="auto"/>
        <w:bottom w:val="none" w:sz="0" w:space="0" w:color="auto"/>
        <w:right w:val="none" w:sz="0" w:space="0" w:color="auto"/>
      </w:divBdr>
    </w:div>
    <w:div w:id="606884760">
      <w:bodyDiv w:val="1"/>
      <w:marLeft w:val="0"/>
      <w:marRight w:val="0"/>
      <w:marTop w:val="0"/>
      <w:marBottom w:val="0"/>
      <w:divBdr>
        <w:top w:val="none" w:sz="0" w:space="0" w:color="auto"/>
        <w:left w:val="none" w:sz="0" w:space="0" w:color="auto"/>
        <w:bottom w:val="none" w:sz="0" w:space="0" w:color="auto"/>
        <w:right w:val="none" w:sz="0" w:space="0" w:color="auto"/>
      </w:divBdr>
    </w:div>
    <w:div w:id="609122659">
      <w:bodyDiv w:val="1"/>
      <w:marLeft w:val="0"/>
      <w:marRight w:val="0"/>
      <w:marTop w:val="0"/>
      <w:marBottom w:val="0"/>
      <w:divBdr>
        <w:top w:val="none" w:sz="0" w:space="0" w:color="auto"/>
        <w:left w:val="none" w:sz="0" w:space="0" w:color="auto"/>
        <w:bottom w:val="none" w:sz="0" w:space="0" w:color="auto"/>
        <w:right w:val="none" w:sz="0" w:space="0" w:color="auto"/>
      </w:divBdr>
    </w:div>
    <w:div w:id="616643518">
      <w:bodyDiv w:val="1"/>
      <w:marLeft w:val="0"/>
      <w:marRight w:val="0"/>
      <w:marTop w:val="0"/>
      <w:marBottom w:val="0"/>
      <w:divBdr>
        <w:top w:val="none" w:sz="0" w:space="0" w:color="auto"/>
        <w:left w:val="none" w:sz="0" w:space="0" w:color="auto"/>
        <w:bottom w:val="none" w:sz="0" w:space="0" w:color="auto"/>
        <w:right w:val="none" w:sz="0" w:space="0" w:color="auto"/>
      </w:divBdr>
    </w:div>
    <w:div w:id="631836020">
      <w:bodyDiv w:val="1"/>
      <w:marLeft w:val="0"/>
      <w:marRight w:val="0"/>
      <w:marTop w:val="0"/>
      <w:marBottom w:val="0"/>
      <w:divBdr>
        <w:top w:val="none" w:sz="0" w:space="0" w:color="auto"/>
        <w:left w:val="none" w:sz="0" w:space="0" w:color="auto"/>
        <w:bottom w:val="none" w:sz="0" w:space="0" w:color="auto"/>
        <w:right w:val="none" w:sz="0" w:space="0" w:color="auto"/>
      </w:divBdr>
    </w:div>
    <w:div w:id="646396738">
      <w:bodyDiv w:val="1"/>
      <w:marLeft w:val="0"/>
      <w:marRight w:val="0"/>
      <w:marTop w:val="0"/>
      <w:marBottom w:val="0"/>
      <w:divBdr>
        <w:top w:val="none" w:sz="0" w:space="0" w:color="auto"/>
        <w:left w:val="none" w:sz="0" w:space="0" w:color="auto"/>
        <w:bottom w:val="none" w:sz="0" w:space="0" w:color="auto"/>
        <w:right w:val="none" w:sz="0" w:space="0" w:color="auto"/>
      </w:divBdr>
    </w:div>
    <w:div w:id="657029953">
      <w:bodyDiv w:val="1"/>
      <w:marLeft w:val="0"/>
      <w:marRight w:val="0"/>
      <w:marTop w:val="0"/>
      <w:marBottom w:val="0"/>
      <w:divBdr>
        <w:top w:val="none" w:sz="0" w:space="0" w:color="auto"/>
        <w:left w:val="none" w:sz="0" w:space="0" w:color="auto"/>
        <w:bottom w:val="none" w:sz="0" w:space="0" w:color="auto"/>
        <w:right w:val="none" w:sz="0" w:space="0" w:color="auto"/>
      </w:divBdr>
    </w:div>
    <w:div w:id="658266302">
      <w:bodyDiv w:val="1"/>
      <w:marLeft w:val="0"/>
      <w:marRight w:val="0"/>
      <w:marTop w:val="0"/>
      <w:marBottom w:val="0"/>
      <w:divBdr>
        <w:top w:val="none" w:sz="0" w:space="0" w:color="auto"/>
        <w:left w:val="none" w:sz="0" w:space="0" w:color="auto"/>
        <w:bottom w:val="none" w:sz="0" w:space="0" w:color="auto"/>
        <w:right w:val="none" w:sz="0" w:space="0" w:color="auto"/>
      </w:divBdr>
    </w:div>
    <w:div w:id="665134750">
      <w:bodyDiv w:val="1"/>
      <w:marLeft w:val="0"/>
      <w:marRight w:val="0"/>
      <w:marTop w:val="0"/>
      <w:marBottom w:val="0"/>
      <w:divBdr>
        <w:top w:val="none" w:sz="0" w:space="0" w:color="auto"/>
        <w:left w:val="none" w:sz="0" w:space="0" w:color="auto"/>
        <w:bottom w:val="none" w:sz="0" w:space="0" w:color="auto"/>
        <w:right w:val="none" w:sz="0" w:space="0" w:color="auto"/>
      </w:divBdr>
    </w:div>
    <w:div w:id="668407520">
      <w:bodyDiv w:val="1"/>
      <w:marLeft w:val="0"/>
      <w:marRight w:val="0"/>
      <w:marTop w:val="0"/>
      <w:marBottom w:val="0"/>
      <w:divBdr>
        <w:top w:val="none" w:sz="0" w:space="0" w:color="auto"/>
        <w:left w:val="none" w:sz="0" w:space="0" w:color="auto"/>
        <w:bottom w:val="none" w:sz="0" w:space="0" w:color="auto"/>
        <w:right w:val="none" w:sz="0" w:space="0" w:color="auto"/>
      </w:divBdr>
    </w:div>
    <w:div w:id="668757498">
      <w:bodyDiv w:val="1"/>
      <w:marLeft w:val="0"/>
      <w:marRight w:val="0"/>
      <w:marTop w:val="0"/>
      <w:marBottom w:val="0"/>
      <w:divBdr>
        <w:top w:val="none" w:sz="0" w:space="0" w:color="auto"/>
        <w:left w:val="none" w:sz="0" w:space="0" w:color="auto"/>
        <w:bottom w:val="none" w:sz="0" w:space="0" w:color="auto"/>
        <w:right w:val="none" w:sz="0" w:space="0" w:color="auto"/>
      </w:divBdr>
    </w:div>
    <w:div w:id="678628567">
      <w:bodyDiv w:val="1"/>
      <w:marLeft w:val="0"/>
      <w:marRight w:val="0"/>
      <w:marTop w:val="0"/>
      <w:marBottom w:val="0"/>
      <w:divBdr>
        <w:top w:val="none" w:sz="0" w:space="0" w:color="auto"/>
        <w:left w:val="none" w:sz="0" w:space="0" w:color="auto"/>
        <w:bottom w:val="none" w:sz="0" w:space="0" w:color="auto"/>
        <w:right w:val="none" w:sz="0" w:space="0" w:color="auto"/>
      </w:divBdr>
    </w:div>
    <w:div w:id="683089329">
      <w:bodyDiv w:val="1"/>
      <w:marLeft w:val="0"/>
      <w:marRight w:val="0"/>
      <w:marTop w:val="0"/>
      <w:marBottom w:val="0"/>
      <w:divBdr>
        <w:top w:val="none" w:sz="0" w:space="0" w:color="auto"/>
        <w:left w:val="none" w:sz="0" w:space="0" w:color="auto"/>
        <w:bottom w:val="none" w:sz="0" w:space="0" w:color="auto"/>
        <w:right w:val="none" w:sz="0" w:space="0" w:color="auto"/>
      </w:divBdr>
    </w:div>
    <w:div w:id="702437687">
      <w:bodyDiv w:val="1"/>
      <w:marLeft w:val="0"/>
      <w:marRight w:val="0"/>
      <w:marTop w:val="0"/>
      <w:marBottom w:val="0"/>
      <w:divBdr>
        <w:top w:val="none" w:sz="0" w:space="0" w:color="auto"/>
        <w:left w:val="none" w:sz="0" w:space="0" w:color="auto"/>
        <w:bottom w:val="none" w:sz="0" w:space="0" w:color="auto"/>
        <w:right w:val="none" w:sz="0" w:space="0" w:color="auto"/>
      </w:divBdr>
    </w:div>
    <w:div w:id="704793662">
      <w:bodyDiv w:val="1"/>
      <w:marLeft w:val="0"/>
      <w:marRight w:val="0"/>
      <w:marTop w:val="0"/>
      <w:marBottom w:val="0"/>
      <w:divBdr>
        <w:top w:val="none" w:sz="0" w:space="0" w:color="auto"/>
        <w:left w:val="none" w:sz="0" w:space="0" w:color="auto"/>
        <w:bottom w:val="none" w:sz="0" w:space="0" w:color="auto"/>
        <w:right w:val="none" w:sz="0" w:space="0" w:color="auto"/>
      </w:divBdr>
    </w:div>
    <w:div w:id="711616820">
      <w:bodyDiv w:val="1"/>
      <w:marLeft w:val="0"/>
      <w:marRight w:val="0"/>
      <w:marTop w:val="0"/>
      <w:marBottom w:val="0"/>
      <w:divBdr>
        <w:top w:val="none" w:sz="0" w:space="0" w:color="auto"/>
        <w:left w:val="none" w:sz="0" w:space="0" w:color="auto"/>
        <w:bottom w:val="none" w:sz="0" w:space="0" w:color="auto"/>
        <w:right w:val="none" w:sz="0" w:space="0" w:color="auto"/>
      </w:divBdr>
    </w:div>
    <w:div w:id="725302336">
      <w:bodyDiv w:val="1"/>
      <w:marLeft w:val="0"/>
      <w:marRight w:val="0"/>
      <w:marTop w:val="0"/>
      <w:marBottom w:val="0"/>
      <w:divBdr>
        <w:top w:val="none" w:sz="0" w:space="0" w:color="auto"/>
        <w:left w:val="none" w:sz="0" w:space="0" w:color="auto"/>
        <w:bottom w:val="none" w:sz="0" w:space="0" w:color="auto"/>
        <w:right w:val="none" w:sz="0" w:space="0" w:color="auto"/>
      </w:divBdr>
    </w:div>
    <w:div w:id="734082358">
      <w:bodyDiv w:val="1"/>
      <w:marLeft w:val="0"/>
      <w:marRight w:val="0"/>
      <w:marTop w:val="0"/>
      <w:marBottom w:val="0"/>
      <w:divBdr>
        <w:top w:val="none" w:sz="0" w:space="0" w:color="auto"/>
        <w:left w:val="none" w:sz="0" w:space="0" w:color="auto"/>
        <w:bottom w:val="none" w:sz="0" w:space="0" w:color="auto"/>
        <w:right w:val="none" w:sz="0" w:space="0" w:color="auto"/>
      </w:divBdr>
    </w:div>
    <w:div w:id="737947692">
      <w:bodyDiv w:val="1"/>
      <w:marLeft w:val="0"/>
      <w:marRight w:val="0"/>
      <w:marTop w:val="0"/>
      <w:marBottom w:val="0"/>
      <w:divBdr>
        <w:top w:val="none" w:sz="0" w:space="0" w:color="auto"/>
        <w:left w:val="none" w:sz="0" w:space="0" w:color="auto"/>
        <w:bottom w:val="none" w:sz="0" w:space="0" w:color="auto"/>
        <w:right w:val="none" w:sz="0" w:space="0" w:color="auto"/>
      </w:divBdr>
    </w:div>
    <w:div w:id="739980850">
      <w:bodyDiv w:val="1"/>
      <w:marLeft w:val="0"/>
      <w:marRight w:val="0"/>
      <w:marTop w:val="0"/>
      <w:marBottom w:val="0"/>
      <w:divBdr>
        <w:top w:val="none" w:sz="0" w:space="0" w:color="auto"/>
        <w:left w:val="none" w:sz="0" w:space="0" w:color="auto"/>
        <w:bottom w:val="none" w:sz="0" w:space="0" w:color="auto"/>
        <w:right w:val="none" w:sz="0" w:space="0" w:color="auto"/>
      </w:divBdr>
    </w:div>
    <w:div w:id="752120293">
      <w:bodyDiv w:val="1"/>
      <w:marLeft w:val="0"/>
      <w:marRight w:val="0"/>
      <w:marTop w:val="0"/>
      <w:marBottom w:val="0"/>
      <w:divBdr>
        <w:top w:val="none" w:sz="0" w:space="0" w:color="auto"/>
        <w:left w:val="none" w:sz="0" w:space="0" w:color="auto"/>
        <w:bottom w:val="none" w:sz="0" w:space="0" w:color="auto"/>
        <w:right w:val="none" w:sz="0" w:space="0" w:color="auto"/>
      </w:divBdr>
    </w:div>
    <w:div w:id="763722936">
      <w:bodyDiv w:val="1"/>
      <w:marLeft w:val="0"/>
      <w:marRight w:val="0"/>
      <w:marTop w:val="0"/>
      <w:marBottom w:val="0"/>
      <w:divBdr>
        <w:top w:val="none" w:sz="0" w:space="0" w:color="auto"/>
        <w:left w:val="none" w:sz="0" w:space="0" w:color="auto"/>
        <w:bottom w:val="none" w:sz="0" w:space="0" w:color="auto"/>
        <w:right w:val="none" w:sz="0" w:space="0" w:color="auto"/>
      </w:divBdr>
    </w:div>
    <w:div w:id="769810879">
      <w:bodyDiv w:val="1"/>
      <w:marLeft w:val="0"/>
      <w:marRight w:val="0"/>
      <w:marTop w:val="0"/>
      <w:marBottom w:val="0"/>
      <w:divBdr>
        <w:top w:val="none" w:sz="0" w:space="0" w:color="auto"/>
        <w:left w:val="none" w:sz="0" w:space="0" w:color="auto"/>
        <w:bottom w:val="none" w:sz="0" w:space="0" w:color="auto"/>
        <w:right w:val="none" w:sz="0" w:space="0" w:color="auto"/>
      </w:divBdr>
    </w:div>
    <w:div w:id="798842377">
      <w:bodyDiv w:val="1"/>
      <w:marLeft w:val="0"/>
      <w:marRight w:val="0"/>
      <w:marTop w:val="0"/>
      <w:marBottom w:val="0"/>
      <w:divBdr>
        <w:top w:val="none" w:sz="0" w:space="0" w:color="auto"/>
        <w:left w:val="none" w:sz="0" w:space="0" w:color="auto"/>
        <w:bottom w:val="none" w:sz="0" w:space="0" w:color="auto"/>
        <w:right w:val="none" w:sz="0" w:space="0" w:color="auto"/>
      </w:divBdr>
    </w:div>
    <w:div w:id="821459034">
      <w:bodyDiv w:val="1"/>
      <w:marLeft w:val="0"/>
      <w:marRight w:val="0"/>
      <w:marTop w:val="0"/>
      <w:marBottom w:val="0"/>
      <w:divBdr>
        <w:top w:val="none" w:sz="0" w:space="0" w:color="auto"/>
        <w:left w:val="none" w:sz="0" w:space="0" w:color="auto"/>
        <w:bottom w:val="none" w:sz="0" w:space="0" w:color="auto"/>
        <w:right w:val="none" w:sz="0" w:space="0" w:color="auto"/>
      </w:divBdr>
    </w:div>
    <w:div w:id="856431795">
      <w:bodyDiv w:val="1"/>
      <w:marLeft w:val="0"/>
      <w:marRight w:val="0"/>
      <w:marTop w:val="0"/>
      <w:marBottom w:val="0"/>
      <w:divBdr>
        <w:top w:val="none" w:sz="0" w:space="0" w:color="auto"/>
        <w:left w:val="none" w:sz="0" w:space="0" w:color="auto"/>
        <w:bottom w:val="none" w:sz="0" w:space="0" w:color="auto"/>
        <w:right w:val="none" w:sz="0" w:space="0" w:color="auto"/>
      </w:divBdr>
    </w:div>
    <w:div w:id="856964573">
      <w:bodyDiv w:val="1"/>
      <w:marLeft w:val="0"/>
      <w:marRight w:val="0"/>
      <w:marTop w:val="0"/>
      <w:marBottom w:val="0"/>
      <w:divBdr>
        <w:top w:val="none" w:sz="0" w:space="0" w:color="auto"/>
        <w:left w:val="none" w:sz="0" w:space="0" w:color="auto"/>
        <w:bottom w:val="none" w:sz="0" w:space="0" w:color="auto"/>
        <w:right w:val="none" w:sz="0" w:space="0" w:color="auto"/>
      </w:divBdr>
    </w:div>
    <w:div w:id="862862548">
      <w:bodyDiv w:val="1"/>
      <w:marLeft w:val="0"/>
      <w:marRight w:val="0"/>
      <w:marTop w:val="0"/>
      <w:marBottom w:val="0"/>
      <w:divBdr>
        <w:top w:val="none" w:sz="0" w:space="0" w:color="auto"/>
        <w:left w:val="none" w:sz="0" w:space="0" w:color="auto"/>
        <w:bottom w:val="none" w:sz="0" w:space="0" w:color="auto"/>
        <w:right w:val="none" w:sz="0" w:space="0" w:color="auto"/>
      </w:divBdr>
    </w:div>
    <w:div w:id="863441482">
      <w:bodyDiv w:val="1"/>
      <w:marLeft w:val="0"/>
      <w:marRight w:val="0"/>
      <w:marTop w:val="0"/>
      <w:marBottom w:val="0"/>
      <w:divBdr>
        <w:top w:val="none" w:sz="0" w:space="0" w:color="auto"/>
        <w:left w:val="none" w:sz="0" w:space="0" w:color="auto"/>
        <w:bottom w:val="none" w:sz="0" w:space="0" w:color="auto"/>
        <w:right w:val="none" w:sz="0" w:space="0" w:color="auto"/>
      </w:divBdr>
    </w:div>
    <w:div w:id="866019452">
      <w:bodyDiv w:val="1"/>
      <w:marLeft w:val="0"/>
      <w:marRight w:val="0"/>
      <w:marTop w:val="0"/>
      <w:marBottom w:val="0"/>
      <w:divBdr>
        <w:top w:val="none" w:sz="0" w:space="0" w:color="auto"/>
        <w:left w:val="none" w:sz="0" w:space="0" w:color="auto"/>
        <w:bottom w:val="none" w:sz="0" w:space="0" w:color="auto"/>
        <w:right w:val="none" w:sz="0" w:space="0" w:color="auto"/>
      </w:divBdr>
    </w:div>
    <w:div w:id="883563158">
      <w:bodyDiv w:val="1"/>
      <w:marLeft w:val="0"/>
      <w:marRight w:val="0"/>
      <w:marTop w:val="0"/>
      <w:marBottom w:val="0"/>
      <w:divBdr>
        <w:top w:val="none" w:sz="0" w:space="0" w:color="auto"/>
        <w:left w:val="none" w:sz="0" w:space="0" w:color="auto"/>
        <w:bottom w:val="none" w:sz="0" w:space="0" w:color="auto"/>
        <w:right w:val="none" w:sz="0" w:space="0" w:color="auto"/>
      </w:divBdr>
      <w:divsChild>
        <w:div w:id="1857309539">
          <w:marLeft w:val="0"/>
          <w:marRight w:val="0"/>
          <w:marTop w:val="0"/>
          <w:marBottom w:val="0"/>
          <w:divBdr>
            <w:top w:val="none" w:sz="0" w:space="0" w:color="auto"/>
            <w:left w:val="none" w:sz="0" w:space="0" w:color="auto"/>
            <w:bottom w:val="none" w:sz="0" w:space="0" w:color="auto"/>
            <w:right w:val="none" w:sz="0" w:space="0" w:color="auto"/>
          </w:divBdr>
        </w:div>
      </w:divsChild>
    </w:div>
    <w:div w:id="902259292">
      <w:bodyDiv w:val="1"/>
      <w:marLeft w:val="0"/>
      <w:marRight w:val="0"/>
      <w:marTop w:val="0"/>
      <w:marBottom w:val="0"/>
      <w:divBdr>
        <w:top w:val="none" w:sz="0" w:space="0" w:color="auto"/>
        <w:left w:val="none" w:sz="0" w:space="0" w:color="auto"/>
        <w:bottom w:val="none" w:sz="0" w:space="0" w:color="auto"/>
        <w:right w:val="none" w:sz="0" w:space="0" w:color="auto"/>
      </w:divBdr>
    </w:div>
    <w:div w:id="915553843">
      <w:bodyDiv w:val="1"/>
      <w:marLeft w:val="0"/>
      <w:marRight w:val="0"/>
      <w:marTop w:val="0"/>
      <w:marBottom w:val="0"/>
      <w:divBdr>
        <w:top w:val="none" w:sz="0" w:space="0" w:color="auto"/>
        <w:left w:val="none" w:sz="0" w:space="0" w:color="auto"/>
        <w:bottom w:val="none" w:sz="0" w:space="0" w:color="auto"/>
        <w:right w:val="none" w:sz="0" w:space="0" w:color="auto"/>
      </w:divBdr>
    </w:div>
    <w:div w:id="920991380">
      <w:bodyDiv w:val="1"/>
      <w:marLeft w:val="0"/>
      <w:marRight w:val="0"/>
      <w:marTop w:val="0"/>
      <w:marBottom w:val="0"/>
      <w:divBdr>
        <w:top w:val="none" w:sz="0" w:space="0" w:color="auto"/>
        <w:left w:val="none" w:sz="0" w:space="0" w:color="auto"/>
        <w:bottom w:val="none" w:sz="0" w:space="0" w:color="auto"/>
        <w:right w:val="none" w:sz="0" w:space="0" w:color="auto"/>
      </w:divBdr>
    </w:div>
    <w:div w:id="936787517">
      <w:bodyDiv w:val="1"/>
      <w:marLeft w:val="0"/>
      <w:marRight w:val="0"/>
      <w:marTop w:val="0"/>
      <w:marBottom w:val="0"/>
      <w:divBdr>
        <w:top w:val="none" w:sz="0" w:space="0" w:color="auto"/>
        <w:left w:val="none" w:sz="0" w:space="0" w:color="auto"/>
        <w:bottom w:val="none" w:sz="0" w:space="0" w:color="auto"/>
        <w:right w:val="none" w:sz="0" w:space="0" w:color="auto"/>
      </w:divBdr>
      <w:divsChild>
        <w:div w:id="278075008">
          <w:marLeft w:val="0"/>
          <w:marRight w:val="0"/>
          <w:marTop w:val="0"/>
          <w:marBottom w:val="0"/>
          <w:divBdr>
            <w:top w:val="none" w:sz="0" w:space="0" w:color="auto"/>
            <w:left w:val="none" w:sz="0" w:space="0" w:color="auto"/>
            <w:bottom w:val="none" w:sz="0" w:space="0" w:color="auto"/>
            <w:right w:val="none" w:sz="0" w:space="0" w:color="auto"/>
          </w:divBdr>
          <w:divsChild>
            <w:div w:id="1598296364">
              <w:marLeft w:val="0"/>
              <w:marRight w:val="0"/>
              <w:marTop w:val="0"/>
              <w:marBottom w:val="0"/>
              <w:divBdr>
                <w:top w:val="none" w:sz="0" w:space="0" w:color="auto"/>
                <w:left w:val="none" w:sz="0" w:space="0" w:color="auto"/>
                <w:bottom w:val="none" w:sz="0" w:space="0" w:color="auto"/>
                <w:right w:val="none" w:sz="0" w:space="0" w:color="auto"/>
              </w:divBdr>
            </w:div>
            <w:div w:id="1059523259">
              <w:marLeft w:val="0"/>
              <w:marRight w:val="0"/>
              <w:marTop w:val="0"/>
              <w:marBottom w:val="0"/>
              <w:divBdr>
                <w:top w:val="none" w:sz="0" w:space="0" w:color="auto"/>
                <w:left w:val="none" w:sz="0" w:space="0" w:color="auto"/>
                <w:bottom w:val="none" w:sz="0" w:space="0" w:color="auto"/>
                <w:right w:val="none" w:sz="0" w:space="0" w:color="auto"/>
              </w:divBdr>
            </w:div>
            <w:div w:id="595403897">
              <w:marLeft w:val="0"/>
              <w:marRight w:val="0"/>
              <w:marTop w:val="0"/>
              <w:marBottom w:val="0"/>
              <w:divBdr>
                <w:top w:val="none" w:sz="0" w:space="0" w:color="auto"/>
                <w:left w:val="none" w:sz="0" w:space="0" w:color="auto"/>
                <w:bottom w:val="none" w:sz="0" w:space="0" w:color="auto"/>
                <w:right w:val="none" w:sz="0" w:space="0" w:color="auto"/>
              </w:divBdr>
            </w:div>
            <w:div w:id="1055130639">
              <w:marLeft w:val="0"/>
              <w:marRight w:val="0"/>
              <w:marTop w:val="0"/>
              <w:marBottom w:val="0"/>
              <w:divBdr>
                <w:top w:val="none" w:sz="0" w:space="0" w:color="auto"/>
                <w:left w:val="none" w:sz="0" w:space="0" w:color="auto"/>
                <w:bottom w:val="none" w:sz="0" w:space="0" w:color="auto"/>
                <w:right w:val="none" w:sz="0" w:space="0" w:color="auto"/>
              </w:divBdr>
            </w:div>
            <w:div w:id="835345908">
              <w:marLeft w:val="0"/>
              <w:marRight w:val="0"/>
              <w:marTop w:val="0"/>
              <w:marBottom w:val="0"/>
              <w:divBdr>
                <w:top w:val="none" w:sz="0" w:space="0" w:color="auto"/>
                <w:left w:val="none" w:sz="0" w:space="0" w:color="auto"/>
                <w:bottom w:val="none" w:sz="0" w:space="0" w:color="auto"/>
                <w:right w:val="none" w:sz="0" w:space="0" w:color="auto"/>
              </w:divBdr>
            </w:div>
            <w:div w:id="2115637841">
              <w:marLeft w:val="0"/>
              <w:marRight w:val="0"/>
              <w:marTop w:val="0"/>
              <w:marBottom w:val="0"/>
              <w:divBdr>
                <w:top w:val="none" w:sz="0" w:space="0" w:color="auto"/>
                <w:left w:val="none" w:sz="0" w:space="0" w:color="auto"/>
                <w:bottom w:val="none" w:sz="0" w:space="0" w:color="auto"/>
                <w:right w:val="none" w:sz="0" w:space="0" w:color="auto"/>
              </w:divBdr>
            </w:div>
            <w:div w:id="1073695186">
              <w:marLeft w:val="0"/>
              <w:marRight w:val="0"/>
              <w:marTop w:val="0"/>
              <w:marBottom w:val="0"/>
              <w:divBdr>
                <w:top w:val="none" w:sz="0" w:space="0" w:color="auto"/>
                <w:left w:val="none" w:sz="0" w:space="0" w:color="auto"/>
                <w:bottom w:val="none" w:sz="0" w:space="0" w:color="auto"/>
                <w:right w:val="none" w:sz="0" w:space="0" w:color="auto"/>
              </w:divBdr>
            </w:div>
            <w:div w:id="278268432">
              <w:marLeft w:val="0"/>
              <w:marRight w:val="0"/>
              <w:marTop w:val="0"/>
              <w:marBottom w:val="0"/>
              <w:divBdr>
                <w:top w:val="none" w:sz="0" w:space="0" w:color="auto"/>
                <w:left w:val="none" w:sz="0" w:space="0" w:color="auto"/>
                <w:bottom w:val="none" w:sz="0" w:space="0" w:color="auto"/>
                <w:right w:val="none" w:sz="0" w:space="0" w:color="auto"/>
              </w:divBdr>
            </w:div>
            <w:div w:id="469370364">
              <w:marLeft w:val="0"/>
              <w:marRight w:val="0"/>
              <w:marTop w:val="0"/>
              <w:marBottom w:val="0"/>
              <w:divBdr>
                <w:top w:val="none" w:sz="0" w:space="0" w:color="auto"/>
                <w:left w:val="none" w:sz="0" w:space="0" w:color="auto"/>
                <w:bottom w:val="none" w:sz="0" w:space="0" w:color="auto"/>
                <w:right w:val="none" w:sz="0" w:space="0" w:color="auto"/>
              </w:divBdr>
            </w:div>
            <w:div w:id="394940381">
              <w:marLeft w:val="0"/>
              <w:marRight w:val="0"/>
              <w:marTop w:val="0"/>
              <w:marBottom w:val="0"/>
              <w:divBdr>
                <w:top w:val="none" w:sz="0" w:space="0" w:color="auto"/>
                <w:left w:val="none" w:sz="0" w:space="0" w:color="auto"/>
                <w:bottom w:val="none" w:sz="0" w:space="0" w:color="auto"/>
                <w:right w:val="none" w:sz="0" w:space="0" w:color="auto"/>
              </w:divBdr>
            </w:div>
            <w:div w:id="2012373581">
              <w:marLeft w:val="0"/>
              <w:marRight w:val="0"/>
              <w:marTop w:val="0"/>
              <w:marBottom w:val="0"/>
              <w:divBdr>
                <w:top w:val="none" w:sz="0" w:space="0" w:color="auto"/>
                <w:left w:val="none" w:sz="0" w:space="0" w:color="auto"/>
                <w:bottom w:val="none" w:sz="0" w:space="0" w:color="auto"/>
                <w:right w:val="none" w:sz="0" w:space="0" w:color="auto"/>
              </w:divBdr>
            </w:div>
            <w:div w:id="1508013665">
              <w:marLeft w:val="0"/>
              <w:marRight w:val="0"/>
              <w:marTop w:val="0"/>
              <w:marBottom w:val="0"/>
              <w:divBdr>
                <w:top w:val="none" w:sz="0" w:space="0" w:color="auto"/>
                <w:left w:val="none" w:sz="0" w:space="0" w:color="auto"/>
                <w:bottom w:val="none" w:sz="0" w:space="0" w:color="auto"/>
                <w:right w:val="none" w:sz="0" w:space="0" w:color="auto"/>
              </w:divBdr>
            </w:div>
            <w:div w:id="269555357">
              <w:marLeft w:val="0"/>
              <w:marRight w:val="0"/>
              <w:marTop w:val="0"/>
              <w:marBottom w:val="0"/>
              <w:divBdr>
                <w:top w:val="none" w:sz="0" w:space="0" w:color="auto"/>
                <w:left w:val="none" w:sz="0" w:space="0" w:color="auto"/>
                <w:bottom w:val="none" w:sz="0" w:space="0" w:color="auto"/>
                <w:right w:val="none" w:sz="0" w:space="0" w:color="auto"/>
              </w:divBdr>
            </w:div>
            <w:div w:id="451821580">
              <w:marLeft w:val="0"/>
              <w:marRight w:val="0"/>
              <w:marTop w:val="0"/>
              <w:marBottom w:val="0"/>
              <w:divBdr>
                <w:top w:val="none" w:sz="0" w:space="0" w:color="auto"/>
                <w:left w:val="none" w:sz="0" w:space="0" w:color="auto"/>
                <w:bottom w:val="none" w:sz="0" w:space="0" w:color="auto"/>
                <w:right w:val="none" w:sz="0" w:space="0" w:color="auto"/>
              </w:divBdr>
            </w:div>
            <w:div w:id="608201457">
              <w:marLeft w:val="0"/>
              <w:marRight w:val="0"/>
              <w:marTop w:val="0"/>
              <w:marBottom w:val="0"/>
              <w:divBdr>
                <w:top w:val="none" w:sz="0" w:space="0" w:color="auto"/>
                <w:left w:val="none" w:sz="0" w:space="0" w:color="auto"/>
                <w:bottom w:val="none" w:sz="0" w:space="0" w:color="auto"/>
                <w:right w:val="none" w:sz="0" w:space="0" w:color="auto"/>
              </w:divBdr>
            </w:div>
            <w:div w:id="1253127508">
              <w:marLeft w:val="0"/>
              <w:marRight w:val="0"/>
              <w:marTop w:val="0"/>
              <w:marBottom w:val="0"/>
              <w:divBdr>
                <w:top w:val="none" w:sz="0" w:space="0" w:color="auto"/>
                <w:left w:val="none" w:sz="0" w:space="0" w:color="auto"/>
                <w:bottom w:val="none" w:sz="0" w:space="0" w:color="auto"/>
                <w:right w:val="none" w:sz="0" w:space="0" w:color="auto"/>
              </w:divBdr>
            </w:div>
            <w:div w:id="1834952873">
              <w:marLeft w:val="0"/>
              <w:marRight w:val="0"/>
              <w:marTop w:val="0"/>
              <w:marBottom w:val="0"/>
              <w:divBdr>
                <w:top w:val="none" w:sz="0" w:space="0" w:color="auto"/>
                <w:left w:val="none" w:sz="0" w:space="0" w:color="auto"/>
                <w:bottom w:val="none" w:sz="0" w:space="0" w:color="auto"/>
                <w:right w:val="none" w:sz="0" w:space="0" w:color="auto"/>
              </w:divBdr>
            </w:div>
            <w:div w:id="24840003">
              <w:marLeft w:val="0"/>
              <w:marRight w:val="0"/>
              <w:marTop w:val="0"/>
              <w:marBottom w:val="0"/>
              <w:divBdr>
                <w:top w:val="none" w:sz="0" w:space="0" w:color="auto"/>
                <w:left w:val="none" w:sz="0" w:space="0" w:color="auto"/>
                <w:bottom w:val="none" w:sz="0" w:space="0" w:color="auto"/>
                <w:right w:val="none" w:sz="0" w:space="0" w:color="auto"/>
              </w:divBdr>
            </w:div>
            <w:div w:id="466052277">
              <w:marLeft w:val="0"/>
              <w:marRight w:val="0"/>
              <w:marTop w:val="0"/>
              <w:marBottom w:val="0"/>
              <w:divBdr>
                <w:top w:val="none" w:sz="0" w:space="0" w:color="auto"/>
                <w:left w:val="none" w:sz="0" w:space="0" w:color="auto"/>
                <w:bottom w:val="none" w:sz="0" w:space="0" w:color="auto"/>
                <w:right w:val="none" w:sz="0" w:space="0" w:color="auto"/>
              </w:divBdr>
            </w:div>
            <w:div w:id="196285104">
              <w:marLeft w:val="0"/>
              <w:marRight w:val="0"/>
              <w:marTop w:val="0"/>
              <w:marBottom w:val="0"/>
              <w:divBdr>
                <w:top w:val="none" w:sz="0" w:space="0" w:color="auto"/>
                <w:left w:val="none" w:sz="0" w:space="0" w:color="auto"/>
                <w:bottom w:val="none" w:sz="0" w:space="0" w:color="auto"/>
                <w:right w:val="none" w:sz="0" w:space="0" w:color="auto"/>
              </w:divBdr>
            </w:div>
            <w:div w:id="19165538">
              <w:marLeft w:val="0"/>
              <w:marRight w:val="0"/>
              <w:marTop w:val="0"/>
              <w:marBottom w:val="0"/>
              <w:divBdr>
                <w:top w:val="none" w:sz="0" w:space="0" w:color="auto"/>
                <w:left w:val="none" w:sz="0" w:space="0" w:color="auto"/>
                <w:bottom w:val="none" w:sz="0" w:space="0" w:color="auto"/>
                <w:right w:val="none" w:sz="0" w:space="0" w:color="auto"/>
              </w:divBdr>
            </w:div>
            <w:div w:id="1828940269">
              <w:marLeft w:val="0"/>
              <w:marRight w:val="0"/>
              <w:marTop w:val="0"/>
              <w:marBottom w:val="0"/>
              <w:divBdr>
                <w:top w:val="none" w:sz="0" w:space="0" w:color="auto"/>
                <w:left w:val="none" w:sz="0" w:space="0" w:color="auto"/>
                <w:bottom w:val="none" w:sz="0" w:space="0" w:color="auto"/>
                <w:right w:val="none" w:sz="0" w:space="0" w:color="auto"/>
              </w:divBdr>
            </w:div>
            <w:div w:id="1407845730">
              <w:marLeft w:val="0"/>
              <w:marRight w:val="0"/>
              <w:marTop w:val="0"/>
              <w:marBottom w:val="0"/>
              <w:divBdr>
                <w:top w:val="none" w:sz="0" w:space="0" w:color="auto"/>
                <w:left w:val="none" w:sz="0" w:space="0" w:color="auto"/>
                <w:bottom w:val="none" w:sz="0" w:space="0" w:color="auto"/>
                <w:right w:val="none" w:sz="0" w:space="0" w:color="auto"/>
              </w:divBdr>
            </w:div>
            <w:div w:id="130366048">
              <w:marLeft w:val="0"/>
              <w:marRight w:val="0"/>
              <w:marTop w:val="0"/>
              <w:marBottom w:val="0"/>
              <w:divBdr>
                <w:top w:val="none" w:sz="0" w:space="0" w:color="auto"/>
                <w:left w:val="none" w:sz="0" w:space="0" w:color="auto"/>
                <w:bottom w:val="none" w:sz="0" w:space="0" w:color="auto"/>
                <w:right w:val="none" w:sz="0" w:space="0" w:color="auto"/>
              </w:divBdr>
            </w:div>
            <w:div w:id="437724320">
              <w:marLeft w:val="0"/>
              <w:marRight w:val="0"/>
              <w:marTop w:val="0"/>
              <w:marBottom w:val="0"/>
              <w:divBdr>
                <w:top w:val="none" w:sz="0" w:space="0" w:color="auto"/>
                <w:left w:val="none" w:sz="0" w:space="0" w:color="auto"/>
                <w:bottom w:val="none" w:sz="0" w:space="0" w:color="auto"/>
                <w:right w:val="none" w:sz="0" w:space="0" w:color="auto"/>
              </w:divBdr>
            </w:div>
            <w:div w:id="464659109">
              <w:marLeft w:val="0"/>
              <w:marRight w:val="0"/>
              <w:marTop w:val="0"/>
              <w:marBottom w:val="0"/>
              <w:divBdr>
                <w:top w:val="none" w:sz="0" w:space="0" w:color="auto"/>
                <w:left w:val="none" w:sz="0" w:space="0" w:color="auto"/>
                <w:bottom w:val="none" w:sz="0" w:space="0" w:color="auto"/>
                <w:right w:val="none" w:sz="0" w:space="0" w:color="auto"/>
              </w:divBdr>
            </w:div>
            <w:div w:id="779372838">
              <w:marLeft w:val="0"/>
              <w:marRight w:val="0"/>
              <w:marTop w:val="0"/>
              <w:marBottom w:val="0"/>
              <w:divBdr>
                <w:top w:val="none" w:sz="0" w:space="0" w:color="auto"/>
                <w:left w:val="none" w:sz="0" w:space="0" w:color="auto"/>
                <w:bottom w:val="none" w:sz="0" w:space="0" w:color="auto"/>
                <w:right w:val="none" w:sz="0" w:space="0" w:color="auto"/>
              </w:divBdr>
            </w:div>
            <w:div w:id="1413358962">
              <w:marLeft w:val="0"/>
              <w:marRight w:val="0"/>
              <w:marTop w:val="0"/>
              <w:marBottom w:val="0"/>
              <w:divBdr>
                <w:top w:val="none" w:sz="0" w:space="0" w:color="auto"/>
                <w:left w:val="none" w:sz="0" w:space="0" w:color="auto"/>
                <w:bottom w:val="none" w:sz="0" w:space="0" w:color="auto"/>
                <w:right w:val="none" w:sz="0" w:space="0" w:color="auto"/>
              </w:divBdr>
            </w:div>
            <w:div w:id="134153497">
              <w:marLeft w:val="0"/>
              <w:marRight w:val="0"/>
              <w:marTop w:val="0"/>
              <w:marBottom w:val="0"/>
              <w:divBdr>
                <w:top w:val="none" w:sz="0" w:space="0" w:color="auto"/>
                <w:left w:val="none" w:sz="0" w:space="0" w:color="auto"/>
                <w:bottom w:val="none" w:sz="0" w:space="0" w:color="auto"/>
                <w:right w:val="none" w:sz="0" w:space="0" w:color="auto"/>
              </w:divBdr>
            </w:div>
            <w:div w:id="745684972">
              <w:marLeft w:val="0"/>
              <w:marRight w:val="0"/>
              <w:marTop w:val="0"/>
              <w:marBottom w:val="0"/>
              <w:divBdr>
                <w:top w:val="none" w:sz="0" w:space="0" w:color="auto"/>
                <w:left w:val="none" w:sz="0" w:space="0" w:color="auto"/>
                <w:bottom w:val="none" w:sz="0" w:space="0" w:color="auto"/>
                <w:right w:val="none" w:sz="0" w:space="0" w:color="auto"/>
              </w:divBdr>
            </w:div>
            <w:div w:id="1734886254">
              <w:marLeft w:val="0"/>
              <w:marRight w:val="0"/>
              <w:marTop w:val="0"/>
              <w:marBottom w:val="0"/>
              <w:divBdr>
                <w:top w:val="none" w:sz="0" w:space="0" w:color="auto"/>
                <w:left w:val="none" w:sz="0" w:space="0" w:color="auto"/>
                <w:bottom w:val="none" w:sz="0" w:space="0" w:color="auto"/>
                <w:right w:val="none" w:sz="0" w:space="0" w:color="auto"/>
              </w:divBdr>
            </w:div>
            <w:div w:id="2003466204">
              <w:marLeft w:val="0"/>
              <w:marRight w:val="0"/>
              <w:marTop w:val="0"/>
              <w:marBottom w:val="0"/>
              <w:divBdr>
                <w:top w:val="none" w:sz="0" w:space="0" w:color="auto"/>
                <w:left w:val="none" w:sz="0" w:space="0" w:color="auto"/>
                <w:bottom w:val="none" w:sz="0" w:space="0" w:color="auto"/>
                <w:right w:val="none" w:sz="0" w:space="0" w:color="auto"/>
              </w:divBdr>
            </w:div>
            <w:div w:id="1497453346">
              <w:marLeft w:val="0"/>
              <w:marRight w:val="0"/>
              <w:marTop w:val="0"/>
              <w:marBottom w:val="0"/>
              <w:divBdr>
                <w:top w:val="none" w:sz="0" w:space="0" w:color="auto"/>
                <w:left w:val="none" w:sz="0" w:space="0" w:color="auto"/>
                <w:bottom w:val="none" w:sz="0" w:space="0" w:color="auto"/>
                <w:right w:val="none" w:sz="0" w:space="0" w:color="auto"/>
              </w:divBdr>
            </w:div>
            <w:div w:id="1357658715">
              <w:marLeft w:val="0"/>
              <w:marRight w:val="0"/>
              <w:marTop w:val="0"/>
              <w:marBottom w:val="0"/>
              <w:divBdr>
                <w:top w:val="none" w:sz="0" w:space="0" w:color="auto"/>
                <w:left w:val="none" w:sz="0" w:space="0" w:color="auto"/>
                <w:bottom w:val="none" w:sz="0" w:space="0" w:color="auto"/>
                <w:right w:val="none" w:sz="0" w:space="0" w:color="auto"/>
              </w:divBdr>
            </w:div>
            <w:div w:id="1342858153">
              <w:marLeft w:val="0"/>
              <w:marRight w:val="0"/>
              <w:marTop w:val="0"/>
              <w:marBottom w:val="0"/>
              <w:divBdr>
                <w:top w:val="none" w:sz="0" w:space="0" w:color="auto"/>
                <w:left w:val="none" w:sz="0" w:space="0" w:color="auto"/>
                <w:bottom w:val="none" w:sz="0" w:space="0" w:color="auto"/>
                <w:right w:val="none" w:sz="0" w:space="0" w:color="auto"/>
              </w:divBdr>
            </w:div>
            <w:div w:id="2018733035">
              <w:marLeft w:val="0"/>
              <w:marRight w:val="0"/>
              <w:marTop w:val="0"/>
              <w:marBottom w:val="0"/>
              <w:divBdr>
                <w:top w:val="none" w:sz="0" w:space="0" w:color="auto"/>
                <w:left w:val="none" w:sz="0" w:space="0" w:color="auto"/>
                <w:bottom w:val="none" w:sz="0" w:space="0" w:color="auto"/>
                <w:right w:val="none" w:sz="0" w:space="0" w:color="auto"/>
              </w:divBdr>
            </w:div>
            <w:div w:id="1299532428">
              <w:marLeft w:val="0"/>
              <w:marRight w:val="0"/>
              <w:marTop w:val="0"/>
              <w:marBottom w:val="0"/>
              <w:divBdr>
                <w:top w:val="none" w:sz="0" w:space="0" w:color="auto"/>
                <w:left w:val="none" w:sz="0" w:space="0" w:color="auto"/>
                <w:bottom w:val="none" w:sz="0" w:space="0" w:color="auto"/>
                <w:right w:val="none" w:sz="0" w:space="0" w:color="auto"/>
              </w:divBdr>
            </w:div>
            <w:div w:id="1899435959">
              <w:marLeft w:val="0"/>
              <w:marRight w:val="0"/>
              <w:marTop w:val="0"/>
              <w:marBottom w:val="0"/>
              <w:divBdr>
                <w:top w:val="none" w:sz="0" w:space="0" w:color="auto"/>
                <w:left w:val="none" w:sz="0" w:space="0" w:color="auto"/>
                <w:bottom w:val="none" w:sz="0" w:space="0" w:color="auto"/>
                <w:right w:val="none" w:sz="0" w:space="0" w:color="auto"/>
              </w:divBdr>
            </w:div>
            <w:div w:id="1401100185">
              <w:marLeft w:val="0"/>
              <w:marRight w:val="0"/>
              <w:marTop w:val="0"/>
              <w:marBottom w:val="0"/>
              <w:divBdr>
                <w:top w:val="none" w:sz="0" w:space="0" w:color="auto"/>
                <w:left w:val="none" w:sz="0" w:space="0" w:color="auto"/>
                <w:bottom w:val="none" w:sz="0" w:space="0" w:color="auto"/>
                <w:right w:val="none" w:sz="0" w:space="0" w:color="auto"/>
              </w:divBdr>
            </w:div>
            <w:div w:id="1174295459">
              <w:marLeft w:val="0"/>
              <w:marRight w:val="0"/>
              <w:marTop w:val="0"/>
              <w:marBottom w:val="0"/>
              <w:divBdr>
                <w:top w:val="none" w:sz="0" w:space="0" w:color="auto"/>
                <w:left w:val="none" w:sz="0" w:space="0" w:color="auto"/>
                <w:bottom w:val="none" w:sz="0" w:space="0" w:color="auto"/>
                <w:right w:val="none" w:sz="0" w:space="0" w:color="auto"/>
              </w:divBdr>
            </w:div>
            <w:div w:id="578364266">
              <w:marLeft w:val="0"/>
              <w:marRight w:val="0"/>
              <w:marTop w:val="0"/>
              <w:marBottom w:val="0"/>
              <w:divBdr>
                <w:top w:val="none" w:sz="0" w:space="0" w:color="auto"/>
                <w:left w:val="none" w:sz="0" w:space="0" w:color="auto"/>
                <w:bottom w:val="none" w:sz="0" w:space="0" w:color="auto"/>
                <w:right w:val="none" w:sz="0" w:space="0" w:color="auto"/>
              </w:divBdr>
            </w:div>
            <w:div w:id="681860475">
              <w:marLeft w:val="0"/>
              <w:marRight w:val="0"/>
              <w:marTop w:val="0"/>
              <w:marBottom w:val="0"/>
              <w:divBdr>
                <w:top w:val="none" w:sz="0" w:space="0" w:color="auto"/>
                <w:left w:val="none" w:sz="0" w:space="0" w:color="auto"/>
                <w:bottom w:val="none" w:sz="0" w:space="0" w:color="auto"/>
                <w:right w:val="none" w:sz="0" w:space="0" w:color="auto"/>
              </w:divBdr>
            </w:div>
            <w:div w:id="1791240357">
              <w:marLeft w:val="0"/>
              <w:marRight w:val="0"/>
              <w:marTop w:val="0"/>
              <w:marBottom w:val="0"/>
              <w:divBdr>
                <w:top w:val="none" w:sz="0" w:space="0" w:color="auto"/>
                <w:left w:val="none" w:sz="0" w:space="0" w:color="auto"/>
                <w:bottom w:val="none" w:sz="0" w:space="0" w:color="auto"/>
                <w:right w:val="none" w:sz="0" w:space="0" w:color="auto"/>
              </w:divBdr>
            </w:div>
            <w:div w:id="1426608368">
              <w:marLeft w:val="0"/>
              <w:marRight w:val="0"/>
              <w:marTop w:val="0"/>
              <w:marBottom w:val="0"/>
              <w:divBdr>
                <w:top w:val="none" w:sz="0" w:space="0" w:color="auto"/>
                <w:left w:val="none" w:sz="0" w:space="0" w:color="auto"/>
                <w:bottom w:val="none" w:sz="0" w:space="0" w:color="auto"/>
                <w:right w:val="none" w:sz="0" w:space="0" w:color="auto"/>
              </w:divBdr>
            </w:div>
            <w:div w:id="357238821">
              <w:marLeft w:val="0"/>
              <w:marRight w:val="0"/>
              <w:marTop w:val="0"/>
              <w:marBottom w:val="0"/>
              <w:divBdr>
                <w:top w:val="none" w:sz="0" w:space="0" w:color="auto"/>
                <w:left w:val="none" w:sz="0" w:space="0" w:color="auto"/>
                <w:bottom w:val="none" w:sz="0" w:space="0" w:color="auto"/>
                <w:right w:val="none" w:sz="0" w:space="0" w:color="auto"/>
              </w:divBdr>
            </w:div>
            <w:div w:id="13650499">
              <w:marLeft w:val="0"/>
              <w:marRight w:val="0"/>
              <w:marTop w:val="0"/>
              <w:marBottom w:val="0"/>
              <w:divBdr>
                <w:top w:val="none" w:sz="0" w:space="0" w:color="auto"/>
                <w:left w:val="none" w:sz="0" w:space="0" w:color="auto"/>
                <w:bottom w:val="none" w:sz="0" w:space="0" w:color="auto"/>
                <w:right w:val="none" w:sz="0" w:space="0" w:color="auto"/>
              </w:divBdr>
            </w:div>
            <w:div w:id="371274038">
              <w:marLeft w:val="0"/>
              <w:marRight w:val="0"/>
              <w:marTop w:val="0"/>
              <w:marBottom w:val="0"/>
              <w:divBdr>
                <w:top w:val="none" w:sz="0" w:space="0" w:color="auto"/>
                <w:left w:val="none" w:sz="0" w:space="0" w:color="auto"/>
                <w:bottom w:val="none" w:sz="0" w:space="0" w:color="auto"/>
                <w:right w:val="none" w:sz="0" w:space="0" w:color="auto"/>
              </w:divBdr>
            </w:div>
            <w:div w:id="789167">
              <w:marLeft w:val="0"/>
              <w:marRight w:val="0"/>
              <w:marTop w:val="0"/>
              <w:marBottom w:val="0"/>
              <w:divBdr>
                <w:top w:val="none" w:sz="0" w:space="0" w:color="auto"/>
                <w:left w:val="none" w:sz="0" w:space="0" w:color="auto"/>
                <w:bottom w:val="none" w:sz="0" w:space="0" w:color="auto"/>
                <w:right w:val="none" w:sz="0" w:space="0" w:color="auto"/>
              </w:divBdr>
            </w:div>
            <w:div w:id="1976833841">
              <w:marLeft w:val="0"/>
              <w:marRight w:val="0"/>
              <w:marTop w:val="0"/>
              <w:marBottom w:val="0"/>
              <w:divBdr>
                <w:top w:val="none" w:sz="0" w:space="0" w:color="auto"/>
                <w:left w:val="none" w:sz="0" w:space="0" w:color="auto"/>
                <w:bottom w:val="none" w:sz="0" w:space="0" w:color="auto"/>
                <w:right w:val="none" w:sz="0" w:space="0" w:color="auto"/>
              </w:divBdr>
            </w:div>
            <w:div w:id="958032440">
              <w:marLeft w:val="0"/>
              <w:marRight w:val="0"/>
              <w:marTop w:val="0"/>
              <w:marBottom w:val="0"/>
              <w:divBdr>
                <w:top w:val="none" w:sz="0" w:space="0" w:color="auto"/>
                <w:left w:val="none" w:sz="0" w:space="0" w:color="auto"/>
                <w:bottom w:val="none" w:sz="0" w:space="0" w:color="auto"/>
                <w:right w:val="none" w:sz="0" w:space="0" w:color="auto"/>
              </w:divBdr>
            </w:div>
            <w:div w:id="491802630">
              <w:marLeft w:val="0"/>
              <w:marRight w:val="0"/>
              <w:marTop w:val="0"/>
              <w:marBottom w:val="0"/>
              <w:divBdr>
                <w:top w:val="none" w:sz="0" w:space="0" w:color="auto"/>
                <w:left w:val="none" w:sz="0" w:space="0" w:color="auto"/>
                <w:bottom w:val="none" w:sz="0" w:space="0" w:color="auto"/>
                <w:right w:val="none" w:sz="0" w:space="0" w:color="auto"/>
              </w:divBdr>
            </w:div>
            <w:div w:id="651906871">
              <w:marLeft w:val="0"/>
              <w:marRight w:val="0"/>
              <w:marTop w:val="0"/>
              <w:marBottom w:val="0"/>
              <w:divBdr>
                <w:top w:val="none" w:sz="0" w:space="0" w:color="auto"/>
                <w:left w:val="none" w:sz="0" w:space="0" w:color="auto"/>
                <w:bottom w:val="none" w:sz="0" w:space="0" w:color="auto"/>
                <w:right w:val="none" w:sz="0" w:space="0" w:color="auto"/>
              </w:divBdr>
            </w:div>
            <w:div w:id="250554251">
              <w:marLeft w:val="0"/>
              <w:marRight w:val="0"/>
              <w:marTop w:val="0"/>
              <w:marBottom w:val="0"/>
              <w:divBdr>
                <w:top w:val="none" w:sz="0" w:space="0" w:color="auto"/>
                <w:left w:val="none" w:sz="0" w:space="0" w:color="auto"/>
                <w:bottom w:val="none" w:sz="0" w:space="0" w:color="auto"/>
                <w:right w:val="none" w:sz="0" w:space="0" w:color="auto"/>
              </w:divBdr>
            </w:div>
            <w:div w:id="286854275">
              <w:marLeft w:val="0"/>
              <w:marRight w:val="0"/>
              <w:marTop w:val="0"/>
              <w:marBottom w:val="0"/>
              <w:divBdr>
                <w:top w:val="none" w:sz="0" w:space="0" w:color="auto"/>
                <w:left w:val="none" w:sz="0" w:space="0" w:color="auto"/>
                <w:bottom w:val="none" w:sz="0" w:space="0" w:color="auto"/>
                <w:right w:val="none" w:sz="0" w:space="0" w:color="auto"/>
              </w:divBdr>
            </w:div>
            <w:div w:id="126122496">
              <w:marLeft w:val="0"/>
              <w:marRight w:val="0"/>
              <w:marTop w:val="0"/>
              <w:marBottom w:val="0"/>
              <w:divBdr>
                <w:top w:val="none" w:sz="0" w:space="0" w:color="auto"/>
                <w:left w:val="none" w:sz="0" w:space="0" w:color="auto"/>
                <w:bottom w:val="none" w:sz="0" w:space="0" w:color="auto"/>
                <w:right w:val="none" w:sz="0" w:space="0" w:color="auto"/>
              </w:divBdr>
            </w:div>
            <w:div w:id="595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789">
      <w:bodyDiv w:val="1"/>
      <w:marLeft w:val="0"/>
      <w:marRight w:val="0"/>
      <w:marTop w:val="0"/>
      <w:marBottom w:val="0"/>
      <w:divBdr>
        <w:top w:val="none" w:sz="0" w:space="0" w:color="auto"/>
        <w:left w:val="none" w:sz="0" w:space="0" w:color="auto"/>
        <w:bottom w:val="none" w:sz="0" w:space="0" w:color="auto"/>
        <w:right w:val="none" w:sz="0" w:space="0" w:color="auto"/>
      </w:divBdr>
    </w:div>
    <w:div w:id="951791121">
      <w:bodyDiv w:val="1"/>
      <w:marLeft w:val="0"/>
      <w:marRight w:val="0"/>
      <w:marTop w:val="0"/>
      <w:marBottom w:val="0"/>
      <w:divBdr>
        <w:top w:val="none" w:sz="0" w:space="0" w:color="auto"/>
        <w:left w:val="none" w:sz="0" w:space="0" w:color="auto"/>
        <w:bottom w:val="none" w:sz="0" w:space="0" w:color="auto"/>
        <w:right w:val="none" w:sz="0" w:space="0" w:color="auto"/>
      </w:divBdr>
    </w:div>
    <w:div w:id="963080297">
      <w:bodyDiv w:val="1"/>
      <w:marLeft w:val="0"/>
      <w:marRight w:val="0"/>
      <w:marTop w:val="0"/>
      <w:marBottom w:val="0"/>
      <w:divBdr>
        <w:top w:val="none" w:sz="0" w:space="0" w:color="auto"/>
        <w:left w:val="none" w:sz="0" w:space="0" w:color="auto"/>
        <w:bottom w:val="none" w:sz="0" w:space="0" w:color="auto"/>
        <w:right w:val="none" w:sz="0" w:space="0" w:color="auto"/>
      </w:divBdr>
    </w:div>
    <w:div w:id="964045634">
      <w:bodyDiv w:val="1"/>
      <w:marLeft w:val="0"/>
      <w:marRight w:val="0"/>
      <w:marTop w:val="0"/>
      <w:marBottom w:val="0"/>
      <w:divBdr>
        <w:top w:val="none" w:sz="0" w:space="0" w:color="auto"/>
        <w:left w:val="none" w:sz="0" w:space="0" w:color="auto"/>
        <w:bottom w:val="none" w:sz="0" w:space="0" w:color="auto"/>
        <w:right w:val="none" w:sz="0" w:space="0" w:color="auto"/>
      </w:divBdr>
    </w:div>
    <w:div w:id="972712614">
      <w:bodyDiv w:val="1"/>
      <w:marLeft w:val="0"/>
      <w:marRight w:val="0"/>
      <w:marTop w:val="0"/>
      <w:marBottom w:val="0"/>
      <w:divBdr>
        <w:top w:val="none" w:sz="0" w:space="0" w:color="auto"/>
        <w:left w:val="none" w:sz="0" w:space="0" w:color="auto"/>
        <w:bottom w:val="none" w:sz="0" w:space="0" w:color="auto"/>
        <w:right w:val="none" w:sz="0" w:space="0" w:color="auto"/>
      </w:divBdr>
    </w:div>
    <w:div w:id="995959107">
      <w:bodyDiv w:val="1"/>
      <w:marLeft w:val="0"/>
      <w:marRight w:val="0"/>
      <w:marTop w:val="0"/>
      <w:marBottom w:val="0"/>
      <w:divBdr>
        <w:top w:val="none" w:sz="0" w:space="0" w:color="auto"/>
        <w:left w:val="none" w:sz="0" w:space="0" w:color="auto"/>
        <w:bottom w:val="none" w:sz="0" w:space="0" w:color="auto"/>
        <w:right w:val="none" w:sz="0" w:space="0" w:color="auto"/>
      </w:divBdr>
    </w:div>
    <w:div w:id="1026518570">
      <w:bodyDiv w:val="1"/>
      <w:marLeft w:val="0"/>
      <w:marRight w:val="0"/>
      <w:marTop w:val="0"/>
      <w:marBottom w:val="0"/>
      <w:divBdr>
        <w:top w:val="none" w:sz="0" w:space="0" w:color="auto"/>
        <w:left w:val="none" w:sz="0" w:space="0" w:color="auto"/>
        <w:bottom w:val="none" w:sz="0" w:space="0" w:color="auto"/>
        <w:right w:val="none" w:sz="0" w:space="0" w:color="auto"/>
      </w:divBdr>
    </w:div>
    <w:div w:id="1031302595">
      <w:bodyDiv w:val="1"/>
      <w:marLeft w:val="0"/>
      <w:marRight w:val="0"/>
      <w:marTop w:val="0"/>
      <w:marBottom w:val="0"/>
      <w:divBdr>
        <w:top w:val="none" w:sz="0" w:space="0" w:color="auto"/>
        <w:left w:val="none" w:sz="0" w:space="0" w:color="auto"/>
        <w:bottom w:val="none" w:sz="0" w:space="0" w:color="auto"/>
        <w:right w:val="none" w:sz="0" w:space="0" w:color="auto"/>
      </w:divBdr>
    </w:div>
    <w:div w:id="1042288877">
      <w:bodyDiv w:val="1"/>
      <w:marLeft w:val="0"/>
      <w:marRight w:val="0"/>
      <w:marTop w:val="0"/>
      <w:marBottom w:val="0"/>
      <w:divBdr>
        <w:top w:val="none" w:sz="0" w:space="0" w:color="auto"/>
        <w:left w:val="none" w:sz="0" w:space="0" w:color="auto"/>
        <w:bottom w:val="none" w:sz="0" w:space="0" w:color="auto"/>
        <w:right w:val="none" w:sz="0" w:space="0" w:color="auto"/>
      </w:divBdr>
    </w:div>
    <w:div w:id="1044867545">
      <w:bodyDiv w:val="1"/>
      <w:marLeft w:val="0"/>
      <w:marRight w:val="0"/>
      <w:marTop w:val="0"/>
      <w:marBottom w:val="0"/>
      <w:divBdr>
        <w:top w:val="none" w:sz="0" w:space="0" w:color="auto"/>
        <w:left w:val="none" w:sz="0" w:space="0" w:color="auto"/>
        <w:bottom w:val="none" w:sz="0" w:space="0" w:color="auto"/>
        <w:right w:val="none" w:sz="0" w:space="0" w:color="auto"/>
      </w:divBdr>
    </w:div>
    <w:div w:id="1045519523">
      <w:bodyDiv w:val="1"/>
      <w:marLeft w:val="0"/>
      <w:marRight w:val="0"/>
      <w:marTop w:val="0"/>
      <w:marBottom w:val="0"/>
      <w:divBdr>
        <w:top w:val="none" w:sz="0" w:space="0" w:color="auto"/>
        <w:left w:val="none" w:sz="0" w:space="0" w:color="auto"/>
        <w:bottom w:val="none" w:sz="0" w:space="0" w:color="auto"/>
        <w:right w:val="none" w:sz="0" w:space="0" w:color="auto"/>
      </w:divBdr>
    </w:div>
    <w:div w:id="1063674881">
      <w:bodyDiv w:val="1"/>
      <w:marLeft w:val="0"/>
      <w:marRight w:val="0"/>
      <w:marTop w:val="0"/>
      <w:marBottom w:val="0"/>
      <w:divBdr>
        <w:top w:val="none" w:sz="0" w:space="0" w:color="auto"/>
        <w:left w:val="none" w:sz="0" w:space="0" w:color="auto"/>
        <w:bottom w:val="none" w:sz="0" w:space="0" w:color="auto"/>
        <w:right w:val="none" w:sz="0" w:space="0" w:color="auto"/>
      </w:divBdr>
    </w:div>
    <w:div w:id="1082684954">
      <w:bodyDiv w:val="1"/>
      <w:marLeft w:val="0"/>
      <w:marRight w:val="0"/>
      <w:marTop w:val="0"/>
      <w:marBottom w:val="0"/>
      <w:divBdr>
        <w:top w:val="none" w:sz="0" w:space="0" w:color="auto"/>
        <w:left w:val="none" w:sz="0" w:space="0" w:color="auto"/>
        <w:bottom w:val="none" w:sz="0" w:space="0" w:color="auto"/>
        <w:right w:val="none" w:sz="0" w:space="0" w:color="auto"/>
      </w:divBdr>
    </w:div>
    <w:div w:id="1083378079">
      <w:bodyDiv w:val="1"/>
      <w:marLeft w:val="0"/>
      <w:marRight w:val="0"/>
      <w:marTop w:val="0"/>
      <w:marBottom w:val="0"/>
      <w:divBdr>
        <w:top w:val="none" w:sz="0" w:space="0" w:color="auto"/>
        <w:left w:val="none" w:sz="0" w:space="0" w:color="auto"/>
        <w:bottom w:val="none" w:sz="0" w:space="0" w:color="auto"/>
        <w:right w:val="none" w:sz="0" w:space="0" w:color="auto"/>
      </w:divBdr>
    </w:div>
    <w:div w:id="1090271168">
      <w:bodyDiv w:val="1"/>
      <w:marLeft w:val="0"/>
      <w:marRight w:val="0"/>
      <w:marTop w:val="0"/>
      <w:marBottom w:val="0"/>
      <w:divBdr>
        <w:top w:val="none" w:sz="0" w:space="0" w:color="auto"/>
        <w:left w:val="none" w:sz="0" w:space="0" w:color="auto"/>
        <w:bottom w:val="none" w:sz="0" w:space="0" w:color="auto"/>
        <w:right w:val="none" w:sz="0" w:space="0" w:color="auto"/>
      </w:divBdr>
    </w:div>
    <w:div w:id="1122918319">
      <w:bodyDiv w:val="1"/>
      <w:marLeft w:val="0"/>
      <w:marRight w:val="0"/>
      <w:marTop w:val="0"/>
      <w:marBottom w:val="0"/>
      <w:divBdr>
        <w:top w:val="none" w:sz="0" w:space="0" w:color="auto"/>
        <w:left w:val="none" w:sz="0" w:space="0" w:color="auto"/>
        <w:bottom w:val="none" w:sz="0" w:space="0" w:color="auto"/>
        <w:right w:val="none" w:sz="0" w:space="0" w:color="auto"/>
      </w:divBdr>
    </w:div>
    <w:div w:id="1135485769">
      <w:bodyDiv w:val="1"/>
      <w:marLeft w:val="0"/>
      <w:marRight w:val="0"/>
      <w:marTop w:val="0"/>
      <w:marBottom w:val="0"/>
      <w:divBdr>
        <w:top w:val="none" w:sz="0" w:space="0" w:color="auto"/>
        <w:left w:val="none" w:sz="0" w:space="0" w:color="auto"/>
        <w:bottom w:val="none" w:sz="0" w:space="0" w:color="auto"/>
        <w:right w:val="none" w:sz="0" w:space="0" w:color="auto"/>
      </w:divBdr>
    </w:div>
    <w:div w:id="1141583796">
      <w:bodyDiv w:val="1"/>
      <w:marLeft w:val="0"/>
      <w:marRight w:val="0"/>
      <w:marTop w:val="0"/>
      <w:marBottom w:val="0"/>
      <w:divBdr>
        <w:top w:val="none" w:sz="0" w:space="0" w:color="auto"/>
        <w:left w:val="none" w:sz="0" w:space="0" w:color="auto"/>
        <w:bottom w:val="none" w:sz="0" w:space="0" w:color="auto"/>
        <w:right w:val="none" w:sz="0" w:space="0" w:color="auto"/>
      </w:divBdr>
    </w:div>
    <w:div w:id="1174688394">
      <w:bodyDiv w:val="1"/>
      <w:marLeft w:val="0"/>
      <w:marRight w:val="0"/>
      <w:marTop w:val="0"/>
      <w:marBottom w:val="0"/>
      <w:divBdr>
        <w:top w:val="none" w:sz="0" w:space="0" w:color="auto"/>
        <w:left w:val="none" w:sz="0" w:space="0" w:color="auto"/>
        <w:bottom w:val="none" w:sz="0" w:space="0" w:color="auto"/>
        <w:right w:val="none" w:sz="0" w:space="0" w:color="auto"/>
      </w:divBdr>
    </w:div>
    <w:div w:id="1186820334">
      <w:bodyDiv w:val="1"/>
      <w:marLeft w:val="0"/>
      <w:marRight w:val="0"/>
      <w:marTop w:val="0"/>
      <w:marBottom w:val="0"/>
      <w:divBdr>
        <w:top w:val="none" w:sz="0" w:space="0" w:color="auto"/>
        <w:left w:val="none" w:sz="0" w:space="0" w:color="auto"/>
        <w:bottom w:val="none" w:sz="0" w:space="0" w:color="auto"/>
        <w:right w:val="none" w:sz="0" w:space="0" w:color="auto"/>
      </w:divBdr>
    </w:div>
    <w:div w:id="1190685589">
      <w:bodyDiv w:val="1"/>
      <w:marLeft w:val="0"/>
      <w:marRight w:val="0"/>
      <w:marTop w:val="0"/>
      <w:marBottom w:val="0"/>
      <w:divBdr>
        <w:top w:val="none" w:sz="0" w:space="0" w:color="auto"/>
        <w:left w:val="none" w:sz="0" w:space="0" w:color="auto"/>
        <w:bottom w:val="none" w:sz="0" w:space="0" w:color="auto"/>
        <w:right w:val="none" w:sz="0" w:space="0" w:color="auto"/>
      </w:divBdr>
    </w:div>
    <w:div w:id="1192649860">
      <w:bodyDiv w:val="1"/>
      <w:marLeft w:val="0"/>
      <w:marRight w:val="0"/>
      <w:marTop w:val="0"/>
      <w:marBottom w:val="0"/>
      <w:divBdr>
        <w:top w:val="none" w:sz="0" w:space="0" w:color="auto"/>
        <w:left w:val="none" w:sz="0" w:space="0" w:color="auto"/>
        <w:bottom w:val="none" w:sz="0" w:space="0" w:color="auto"/>
        <w:right w:val="none" w:sz="0" w:space="0" w:color="auto"/>
      </w:divBdr>
    </w:div>
    <w:div w:id="1223175662">
      <w:bodyDiv w:val="1"/>
      <w:marLeft w:val="0"/>
      <w:marRight w:val="0"/>
      <w:marTop w:val="0"/>
      <w:marBottom w:val="0"/>
      <w:divBdr>
        <w:top w:val="none" w:sz="0" w:space="0" w:color="auto"/>
        <w:left w:val="none" w:sz="0" w:space="0" w:color="auto"/>
        <w:bottom w:val="none" w:sz="0" w:space="0" w:color="auto"/>
        <w:right w:val="none" w:sz="0" w:space="0" w:color="auto"/>
      </w:divBdr>
    </w:div>
    <w:div w:id="1240823421">
      <w:bodyDiv w:val="1"/>
      <w:marLeft w:val="0"/>
      <w:marRight w:val="0"/>
      <w:marTop w:val="0"/>
      <w:marBottom w:val="0"/>
      <w:divBdr>
        <w:top w:val="none" w:sz="0" w:space="0" w:color="auto"/>
        <w:left w:val="none" w:sz="0" w:space="0" w:color="auto"/>
        <w:bottom w:val="none" w:sz="0" w:space="0" w:color="auto"/>
        <w:right w:val="none" w:sz="0" w:space="0" w:color="auto"/>
      </w:divBdr>
    </w:div>
    <w:div w:id="1246109985">
      <w:bodyDiv w:val="1"/>
      <w:marLeft w:val="0"/>
      <w:marRight w:val="0"/>
      <w:marTop w:val="0"/>
      <w:marBottom w:val="0"/>
      <w:divBdr>
        <w:top w:val="none" w:sz="0" w:space="0" w:color="auto"/>
        <w:left w:val="none" w:sz="0" w:space="0" w:color="auto"/>
        <w:bottom w:val="none" w:sz="0" w:space="0" w:color="auto"/>
        <w:right w:val="none" w:sz="0" w:space="0" w:color="auto"/>
      </w:divBdr>
    </w:div>
    <w:div w:id="1259753881">
      <w:bodyDiv w:val="1"/>
      <w:marLeft w:val="0"/>
      <w:marRight w:val="0"/>
      <w:marTop w:val="0"/>
      <w:marBottom w:val="0"/>
      <w:divBdr>
        <w:top w:val="none" w:sz="0" w:space="0" w:color="auto"/>
        <w:left w:val="none" w:sz="0" w:space="0" w:color="auto"/>
        <w:bottom w:val="none" w:sz="0" w:space="0" w:color="auto"/>
        <w:right w:val="none" w:sz="0" w:space="0" w:color="auto"/>
      </w:divBdr>
    </w:div>
    <w:div w:id="1268465809">
      <w:bodyDiv w:val="1"/>
      <w:marLeft w:val="0"/>
      <w:marRight w:val="0"/>
      <w:marTop w:val="0"/>
      <w:marBottom w:val="0"/>
      <w:divBdr>
        <w:top w:val="none" w:sz="0" w:space="0" w:color="auto"/>
        <w:left w:val="none" w:sz="0" w:space="0" w:color="auto"/>
        <w:bottom w:val="none" w:sz="0" w:space="0" w:color="auto"/>
        <w:right w:val="none" w:sz="0" w:space="0" w:color="auto"/>
      </w:divBdr>
    </w:div>
    <w:div w:id="1277297778">
      <w:bodyDiv w:val="1"/>
      <w:marLeft w:val="0"/>
      <w:marRight w:val="0"/>
      <w:marTop w:val="0"/>
      <w:marBottom w:val="0"/>
      <w:divBdr>
        <w:top w:val="none" w:sz="0" w:space="0" w:color="auto"/>
        <w:left w:val="none" w:sz="0" w:space="0" w:color="auto"/>
        <w:bottom w:val="none" w:sz="0" w:space="0" w:color="auto"/>
        <w:right w:val="none" w:sz="0" w:space="0" w:color="auto"/>
      </w:divBdr>
    </w:div>
    <w:div w:id="1283223177">
      <w:bodyDiv w:val="1"/>
      <w:marLeft w:val="0"/>
      <w:marRight w:val="0"/>
      <w:marTop w:val="0"/>
      <w:marBottom w:val="0"/>
      <w:divBdr>
        <w:top w:val="none" w:sz="0" w:space="0" w:color="auto"/>
        <w:left w:val="none" w:sz="0" w:space="0" w:color="auto"/>
        <w:bottom w:val="none" w:sz="0" w:space="0" w:color="auto"/>
        <w:right w:val="none" w:sz="0" w:space="0" w:color="auto"/>
      </w:divBdr>
    </w:div>
    <w:div w:id="1307052862">
      <w:bodyDiv w:val="1"/>
      <w:marLeft w:val="0"/>
      <w:marRight w:val="0"/>
      <w:marTop w:val="0"/>
      <w:marBottom w:val="0"/>
      <w:divBdr>
        <w:top w:val="none" w:sz="0" w:space="0" w:color="auto"/>
        <w:left w:val="none" w:sz="0" w:space="0" w:color="auto"/>
        <w:bottom w:val="none" w:sz="0" w:space="0" w:color="auto"/>
        <w:right w:val="none" w:sz="0" w:space="0" w:color="auto"/>
      </w:divBdr>
    </w:div>
    <w:div w:id="1319725698">
      <w:bodyDiv w:val="1"/>
      <w:marLeft w:val="0"/>
      <w:marRight w:val="0"/>
      <w:marTop w:val="0"/>
      <w:marBottom w:val="0"/>
      <w:divBdr>
        <w:top w:val="none" w:sz="0" w:space="0" w:color="auto"/>
        <w:left w:val="none" w:sz="0" w:space="0" w:color="auto"/>
        <w:bottom w:val="none" w:sz="0" w:space="0" w:color="auto"/>
        <w:right w:val="none" w:sz="0" w:space="0" w:color="auto"/>
      </w:divBdr>
    </w:div>
    <w:div w:id="1359887792">
      <w:bodyDiv w:val="1"/>
      <w:marLeft w:val="0"/>
      <w:marRight w:val="0"/>
      <w:marTop w:val="0"/>
      <w:marBottom w:val="0"/>
      <w:divBdr>
        <w:top w:val="none" w:sz="0" w:space="0" w:color="auto"/>
        <w:left w:val="none" w:sz="0" w:space="0" w:color="auto"/>
        <w:bottom w:val="none" w:sz="0" w:space="0" w:color="auto"/>
        <w:right w:val="none" w:sz="0" w:space="0" w:color="auto"/>
      </w:divBdr>
    </w:div>
    <w:div w:id="1376929030">
      <w:bodyDiv w:val="1"/>
      <w:marLeft w:val="0"/>
      <w:marRight w:val="0"/>
      <w:marTop w:val="0"/>
      <w:marBottom w:val="0"/>
      <w:divBdr>
        <w:top w:val="none" w:sz="0" w:space="0" w:color="auto"/>
        <w:left w:val="none" w:sz="0" w:space="0" w:color="auto"/>
        <w:bottom w:val="none" w:sz="0" w:space="0" w:color="auto"/>
        <w:right w:val="none" w:sz="0" w:space="0" w:color="auto"/>
      </w:divBdr>
    </w:div>
    <w:div w:id="1381517448">
      <w:bodyDiv w:val="1"/>
      <w:marLeft w:val="0"/>
      <w:marRight w:val="0"/>
      <w:marTop w:val="0"/>
      <w:marBottom w:val="0"/>
      <w:divBdr>
        <w:top w:val="none" w:sz="0" w:space="0" w:color="auto"/>
        <w:left w:val="none" w:sz="0" w:space="0" w:color="auto"/>
        <w:bottom w:val="none" w:sz="0" w:space="0" w:color="auto"/>
        <w:right w:val="none" w:sz="0" w:space="0" w:color="auto"/>
      </w:divBdr>
    </w:div>
    <w:div w:id="1398893635">
      <w:bodyDiv w:val="1"/>
      <w:marLeft w:val="0"/>
      <w:marRight w:val="0"/>
      <w:marTop w:val="0"/>
      <w:marBottom w:val="0"/>
      <w:divBdr>
        <w:top w:val="none" w:sz="0" w:space="0" w:color="auto"/>
        <w:left w:val="none" w:sz="0" w:space="0" w:color="auto"/>
        <w:bottom w:val="none" w:sz="0" w:space="0" w:color="auto"/>
        <w:right w:val="none" w:sz="0" w:space="0" w:color="auto"/>
      </w:divBdr>
    </w:div>
    <w:div w:id="1427507081">
      <w:bodyDiv w:val="1"/>
      <w:marLeft w:val="0"/>
      <w:marRight w:val="0"/>
      <w:marTop w:val="0"/>
      <w:marBottom w:val="0"/>
      <w:divBdr>
        <w:top w:val="none" w:sz="0" w:space="0" w:color="auto"/>
        <w:left w:val="none" w:sz="0" w:space="0" w:color="auto"/>
        <w:bottom w:val="none" w:sz="0" w:space="0" w:color="auto"/>
        <w:right w:val="none" w:sz="0" w:space="0" w:color="auto"/>
      </w:divBdr>
    </w:div>
    <w:div w:id="1431513204">
      <w:bodyDiv w:val="1"/>
      <w:marLeft w:val="0"/>
      <w:marRight w:val="0"/>
      <w:marTop w:val="0"/>
      <w:marBottom w:val="0"/>
      <w:divBdr>
        <w:top w:val="none" w:sz="0" w:space="0" w:color="auto"/>
        <w:left w:val="none" w:sz="0" w:space="0" w:color="auto"/>
        <w:bottom w:val="none" w:sz="0" w:space="0" w:color="auto"/>
        <w:right w:val="none" w:sz="0" w:space="0" w:color="auto"/>
      </w:divBdr>
    </w:div>
    <w:div w:id="1466511388">
      <w:bodyDiv w:val="1"/>
      <w:marLeft w:val="0"/>
      <w:marRight w:val="0"/>
      <w:marTop w:val="0"/>
      <w:marBottom w:val="0"/>
      <w:divBdr>
        <w:top w:val="none" w:sz="0" w:space="0" w:color="auto"/>
        <w:left w:val="none" w:sz="0" w:space="0" w:color="auto"/>
        <w:bottom w:val="none" w:sz="0" w:space="0" w:color="auto"/>
        <w:right w:val="none" w:sz="0" w:space="0" w:color="auto"/>
      </w:divBdr>
    </w:div>
    <w:div w:id="1476679422">
      <w:bodyDiv w:val="1"/>
      <w:marLeft w:val="0"/>
      <w:marRight w:val="0"/>
      <w:marTop w:val="0"/>
      <w:marBottom w:val="0"/>
      <w:divBdr>
        <w:top w:val="none" w:sz="0" w:space="0" w:color="auto"/>
        <w:left w:val="none" w:sz="0" w:space="0" w:color="auto"/>
        <w:bottom w:val="none" w:sz="0" w:space="0" w:color="auto"/>
        <w:right w:val="none" w:sz="0" w:space="0" w:color="auto"/>
      </w:divBdr>
    </w:div>
    <w:div w:id="1484854490">
      <w:bodyDiv w:val="1"/>
      <w:marLeft w:val="0"/>
      <w:marRight w:val="0"/>
      <w:marTop w:val="0"/>
      <w:marBottom w:val="0"/>
      <w:divBdr>
        <w:top w:val="none" w:sz="0" w:space="0" w:color="auto"/>
        <w:left w:val="none" w:sz="0" w:space="0" w:color="auto"/>
        <w:bottom w:val="none" w:sz="0" w:space="0" w:color="auto"/>
        <w:right w:val="none" w:sz="0" w:space="0" w:color="auto"/>
      </w:divBdr>
    </w:div>
    <w:div w:id="1506747328">
      <w:bodyDiv w:val="1"/>
      <w:marLeft w:val="0"/>
      <w:marRight w:val="0"/>
      <w:marTop w:val="0"/>
      <w:marBottom w:val="0"/>
      <w:divBdr>
        <w:top w:val="none" w:sz="0" w:space="0" w:color="auto"/>
        <w:left w:val="none" w:sz="0" w:space="0" w:color="auto"/>
        <w:bottom w:val="none" w:sz="0" w:space="0" w:color="auto"/>
        <w:right w:val="none" w:sz="0" w:space="0" w:color="auto"/>
      </w:divBdr>
    </w:div>
    <w:div w:id="1532065112">
      <w:bodyDiv w:val="1"/>
      <w:marLeft w:val="0"/>
      <w:marRight w:val="0"/>
      <w:marTop w:val="0"/>
      <w:marBottom w:val="0"/>
      <w:divBdr>
        <w:top w:val="none" w:sz="0" w:space="0" w:color="auto"/>
        <w:left w:val="none" w:sz="0" w:space="0" w:color="auto"/>
        <w:bottom w:val="none" w:sz="0" w:space="0" w:color="auto"/>
        <w:right w:val="none" w:sz="0" w:space="0" w:color="auto"/>
      </w:divBdr>
    </w:div>
    <w:div w:id="1548831390">
      <w:bodyDiv w:val="1"/>
      <w:marLeft w:val="0"/>
      <w:marRight w:val="0"/>
      <w:marTop w:val="0"/>
      <w:marBottom w:val="0"/>
      <w:divBdr>
        <w:top w:val="none" w:sz="0" w:space="0" w:color="auto"/>
        <w:left w:val="none" w:sz="0" w:space="0" w:color="auto"/>
        <w:bottom w:val="none" w:sz="0" w:space="0" w:color="auto"/>
        <w:right w:val="none" w:sz="0" w:space="0" w:color="auto"/>
      </w:divBdr>
    </w:div>
    <w:div w:id="1554541415">
      <w:bodyDiv w:val="1"/>
      <w:marLeft w:val="0"/>
      <w:marRight w:val="0"/>
      <w:marTop w:val="0"/>
      <w:marBottom w:val="0"/>
      <w:divBdr>
        <w:top w:val="none" w:sz="0" w:space="0" w:color="auto"/>
        <w:left w:val="none" w:sz="0" w:space="0" w:color="auto"/>
        <w:bottom w:val="none" w:sz="0" w:space="0" w:color="auto"/>
        <w:right w:val="none" w:sz="0" w:space="0" w:color="auto"/>
      </w:divBdr>
    </w:div>
    <w:div w:id="1615360287">
      <w:bodyDiv w:val="1"/>
      <w:marLeft w:val="0"/>
      <w:marRight w:val="0"/>
      <w:marTop w:val="0"/>
      <w:marBottom w:val="0"/>
      <w:divBdr>
        <w:top w:val="none" w:sz="0" w:space="0" w:color="auto"/>
        <w:left w:val="none" w:sz="0" w:space="0" w:color="auto"/>
        <w:bottom w:val="none" w:sz="0" w:space="0" w:color="auto"/>
        <w:right w:val="none" w:sz="0" w:space="0" w:color="auto"/>
      </w:divBdr>
    </w:div>
    <w:div w:id="1631520770">
      <w:bodyDiv w:val="1"/>
      <w:marLeft w:val="0"/>
      <w:marRight w:val="0"/>
      <w:marTop w:val="0"/>
      <w:marBottom w:val="0"/>
      <w:divBdr>
        <w:top w:val="none" w:sz="0" w:space="0" w:color="auto"/>
        <w:left w:val="none" w:sz="0" w:space="0" w:color="auto"/>
        <w:bottom w:val="none" w:sz="0" w:space="0" w:color="auto"/>
        <w:right w:val="none" w:sz="0" w:space="0" w:color="auto"/>
      </w:divBdr>
    </w:div>
    <w:div w:id="1649357034">
      <w:bodyDiv w:val="1"/>
      <w:marLeft w:val="0"/>
      <w:marRight w:val="0"/>
      <w:marTop w:val="0"/>
      <w:marBottom w:val="0"/>
      <w:divBdr>
        <w:top w:val="none" w:sz="0" w:space="0" w:color="auto"/>
        <w:left w:val="none" w:sz="0" w:space="0" w:color="auto"/>
        <w:bottom w:val="none" w:sz="0" w:space="0" w:color="auto"/>
        <w:right w:val="none" w:sz="0" w:space="0" w:color="auto"/>
      </w:divBdr>
    </w:div>
    <w:div w:id="1656756514">
      <w:bodyDiv w:val="1"/>
      <w:marLeft w:val="0"/>
      <w:marRight w:val="0"/>
      <w:marTop w:val="0"/>
      <w:marBottom w:val="0"/>
      <w:divBdr>
        <w:top w:val="none" w:sz="0" w:space="0" w:color="auto"/>
        <w:left w:val="none" w:sz="0" w:space="0" w:color="auto"/>
        <w:bottom w:val="none" w:sz="0" w:space="0" w:color="auto"/>
        <w:right w:val="none" w:sz="0" w:space="0" w:color="auto"/>
      </w:divBdr>
    </w:div>
    <w:div w:id="1668288360">
      <w:bodyDiv w:val="1"/>
      <w:marLeft w:val="0"/>
      <w:marRight w:val="0"/>
      <w:marTop w:val="0"/>
      <w:marBottom w:val="0"/>
      <w:divBdr>
        <w:top w:val="none" w:sz="0" w:space="0" w:color="auto"/>
        <w:left w:val="none" w:sz="0" w:space="0" w:color="auto"/>
        <w:bottom w:val="none" w:sz="0" w:space="0" w:color="auto"/>
        <w:right w:val="none" w:sz="0" w:space="0" w:color="auto"/>
      </w:divBdr>
    </w:div>
    <w:div w:id="1698695638">
      <w:bodyDiv w:val="1"/>
      <w:marLeft w:val="0"/>
      <w:marRight w:val="0"/>
      <w:marTop w:val="0"/>
      <w:marBottom w:val="0"/>
      <w:divBdr>
        <w:top w:val="none" w:sz="0" w:space="0" w:color="auto"/>
        <w:left w:val="none" w:sz="0" w:space="0" w:color="auto"/>
        <w:bottom w:val="none" w:sz="0" w:space="0" w:color="auto"/>
        <w:right w:val="none" w:sz="0" w:space="0" w:color="auto"/>
      </w:divBdr>
    </w:div>
    <w:div w:id="1731147991">
      <w:bodyDiv w:val="1"/>
      <w:marLeft w:val="0"/>
      <w:marRight w:val="0"/>
      <w:marTop w:val="0"/>
      <w:marBottom w:val="0"/>
      <w:divBdr>
        <w:top w:val="none" w:sz="0" w:space="0" w:color="auto"/>
        <w:left w:val="none" w:sz="0" w:space="0" w:color="auto"/>
        <w:bottom w:val="none" w:sz="0" w:space="0" w:color="auto"/>
        <w:right w:val="none" w:sz="0" w:space="0" w:color="auto"/>
      </w:divBdr>
    </w:div>
    <w:div w:id="1736388122">
      <w:bodyDiv w:val="1"/>
      <w:marLeft w:val="0"/>
      <w:marRight w:val="0"/>
      <w:marTop w:val="0"/>
      <w:marBottom w:val="0"/>
      <w:divBdr>
        <w:top w:val="none" w:sz="0" w:space="0" w:color="auto"/>
        <w:left w:val="none" w:sz="0" w:space="0" w:color="auto"/>
        <w:bottom w:val="none" w:sz="0" w:space="0" w:color="auto"/>
        <w:right w:val="none" w:sz="0" w:space="0" w:color="auto"/>
      </w:divBdr>
    </w:div>
    <w:div w:id="1755348586">
      <w:bodyDiv w:val="1"/>
      <w:marLeft w:val="0"/>
      <w:marRight w:val="0"/>
      <w:marTop w:val="0"/>
      <w:marBottom w:val="0"/>
      <w:divBdr>
        <w:top w:val="none" w:sz="0" w:space="0" w:color="auto"/>
        <w:left w:val="none" w:sz="0" w:space="0" w:color="auto"/>
        <w:bottom w:val="none" w:sz="0" w:space="0" w:color="auto"/>
        <w:right w:val="none" w:sz="0" w:space="0" w:color="auto"/>
      </w:divBdr>
    </w:div>
    <w:div w:id="1759712875">
      <w:bodyDiv w:val="1"/>
      <w:marLeft w:val="0"/>
      <w:marRight w:val="0"/>
      <w:marTop w:val="0"/>
      <w:marBottom w:val="0"/>
      <w:divBdr>
        <w:top w:val="none" w:sz="0" w:space="0" w:color="auto"/>
        <w:left w:val="none" w:sz="0" w:space="0" w:color="auto"/>
        <w:bottom w:val="none" w:sz="0" w:space="0" w:color="auto"/>
        <w:right w:val="none" w:sz="0" w:space="0" w:color="auto"/>
      </w:divBdr>
    </w:div>
    <w:div w:id="1790582918">
      <w:bodyDiv w:val="1"/>
      <w:marLeft w:val="0"/>
      <w:marRight w:val="0"/>
      <w:marTop w:val="0"/>
      <w:marBottom w:val="0"/>
      <w:divBdr>
        <w:top w:val="none" w:sz="0" w:space="0" w:color="auto"/>
        <w:left w:val="none" w:sz="0" w:space="0" w:color="auto"/>
        <w:bottom w:val="none" w:sz="0" w:space="0" w:color="auto"/>
        <w:right w:val="none" w:sz="0" w:space="0" w:color="auto"/>
      </w:divBdr>
    </w:div>
    <w:div w:id="1804619439">
      <w:bodyDiv w:val="1"/>
      <w:marLeft w:val="0"/>
      <w:marRight w:val="0"/>
      <w:marTop w:val="0"/>
      <w:marBottom w:val="0"/>
      <w:divBdr>
        <w:top w:val="none" w:sz="0" w:space="0" w:color="auto"/>
        <w:left w:val="none" w:sz="0" w:space="0" w:color="auto"/>
        <w:bottom w:val="none" w:sz="0" w:space="0" w:color="auto"/>
        <w:right w:val="none" w:sz="0" w:space="0" w:color="auto"/>
      </w:divBdr>
    </w:div>
    <w:div w:id="1853689728">
      <w:bodyDiv w:val="1"/>
      <w:marLeft w:val="0"/>
      <w:marRight w:val="0"/>
      <w:marTop w:val="0"/>
      <w:marBottom w:val="0"/>
      <w:divBdr>
        <w:top w:val="none" w:sz="0" w:space="0" w:color="auto"/>
        <w:left w:val="none" w:sz="0" w:space="0" w:color="auto"/>
        <w:bottom w:val="none" w:sz="0" w:space="0" w:color="auto"/>
        <w:right w:val="none" w:sz="0" w:space="0" w:color="auto"/>
      </w:divBdr>
    </w:div>
    <w:div w:id="1878350446">
      <w:bodyDiv w:val="1"/>
      <w:marLeft w:val="0"/>
      <w:marRight w:val="0"/>
      <w:marTop w:val="0"/>
      <w:marBottom w:val="0"/>
      <w:divBdr>
        <w:top w:val="none" w:sz="0" w:space="0" w:color="auto"/>
        <w:left w:val="none" w:sz="0" w:space="0" w:color="auto"/>
        <w:bottom w:val="none" w:sz="0" w:space="0" w:color="auto"/>
        <w:right w:val="none" w:sz="0" w:space="0" w:color="auto"/>
      </w:divBdr>
    </w:div>
    <w:div w:id="1893155245">
      <w:bodyDiv w:val="1"/>
      <w:marLeft w:val="0"/>
      <w:marRight w:val="0"/>
      <w:marTop w:val="0"/>
      <w:marBottom w:val="0"/>
      <w:divBdr>
        <w:top w:val="none" w:sz="0" w:space="0" w:color="auto"/>
        <w:left w:val="none" w:sz="0" w:space="0" w:color="auto"/>
        <w:bottom w:val="none" w:sz="0" w:space="0" w:color="auto"/>
        <w:right w:val="none" w:sz="0" w:space="0" w:color="auto"/>
      </w:divBdr>
    </w:div>
    <w:div w:id="1894462175">
      <w:bodyDiv w:val="1"/>
      <w:marLeft w:val="0"/>
      <w:marRight w:val="0"/>
      <w:marTop w:val="0"/>
      <w:marBottom w:val="0"/>
      <w:divBdr>
        <w:top w:val="none" w:sz="0" w:space="0" w:color="auto"/>
        <w:left w:val="none" w:sz="0" w:space="0" w:color="auto"/>
        <w:bottom w:val="none" w:sz="0" w:space="0" w:color="auto"/>
        <w:right w:val="none" w:sz="0" w:space="0" w:color="auto"/>
      </w:divBdr>
      <w:divsChild>
        <w:div w:id="600337372">
          <w:marLeft w:val="0"/>
          <w:marRight w:val="0"/>
          <w:marTop w:val="0"/>
          <w:marBottom w:val="0"/>
          <w:divBdr>
            <w:top w:val="none" w:sz="0" w:space="0" w:color="auto"/>
            <w:left w:val="none" w:sz="0" w:space="0" w:color="auto"/>
            <w:bottom w:val="none" w:sz="0" w:space="0" w:color="auto"/>
            <w:right w:val="none" w:sz="0" w:space="0" w:color="auto"/>
          </w:divBdr>
        </w:div>
      </w:divsChild>
    </w:div>
    <w:div w:id="1907718222">
      <w:bodyDiv w:val="1"/>
      <w:marLeft w:val="0"/>
      <w:marRight w:val="0"/>
      <w:marTop w:val="0"/>
      <w:marBottom w:val="0"/>
      <w:divBdr>
        <w:top w:val="none" w:sz="0" w:space="0" w:color="auto"/>
        <w:left w:val="none" w:sz="0" w:space="0" w:color="auto"/>
        <w:bottom w:val="none" w:sz="0" w:space="0" w:color="auto"/>
        <w:right w:val="none" w:sz="0" w:space="0" w:color="auto"/>
      </w:divBdr>
    </w:div>
    <w:div w:id="1909150722">
      <w:bodyDiv w:val="1"/>
      <w:marLeft w:val="0"/>
      <w:marRight w:val="0"/>
      <w:marTop w:val="0"/>
      <w:marBottom w:val="0"/>
      <w:divBdr>
        <w:top w:val="none" w:sz="0" w:space="0" w:color="auto"/>
        <w:left w:val="none" w:sz="0" w:space="0" w:color="auto"/>
        <w:bottom w:val="none" w:sz="0" w:space="0" w:color="auto"/>
        <w:right w:val="none" w:sz="0" w:space="0" w:color="auto"/>
      </w:divBdr>
      <w:divsChild>
        <w:div w:id="137308976">
          <w:marLeft w:val="0"/>
          <w:marRight w:val="0"/>
          <w:marTop w:val="0"/>
          <w:marBottom w:val="0"/>
          <w:divBdr>
            <w:top w:val="none" w:sz="0" w:space="0" w:color="auto"/>
            <w:left w:val="none" w:sz="0" w:space="0" w:color="auto"/>
            <w:bottom w:val="none" w:sz="0" w:space="0" w:color="auto"/>
            <w:right w:val="none" w:sz="0" w:space="0" w:color="auto"/>
          </w:divBdr>
          <w:divsChild>
            <w:div w:id="16408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7441">
      <w:bodyDiv w:val="1"/>
      <w:marLeft w:val="0"/>
      <w:marRight w:val="0"/>
      <w:marTop w:val="0"/>
      <w:marBottom w:val="0"/>
      <w:divBdr>
        <w:top w:val="none" w:sz="0" w:space="0" w:color="auto"/>
        <w:left w:val="none" w:sz="0" w:space="0" w:color="auto"/>
        <w:bottom w:val="none" w:sz="0" w:space="0" w:color="auto"/>
        <w:right w:val="none" w:sz="0" w:space="0" w:color="auto"/>
      </w:divBdr>
    </w:div>
    <w:div w:id="1974601805">
      <w:bodyDiv w:val="1"/>
      <w:marLeft w:val="0"/>
      <w:marRight w:val="0"/>
      <w:marTop w:val="0"/>
      <w:marBottom w:val="0"/>
      <w:divBdr>
        <w:top w:val="none" w:sz="0" w:space="0" w:color="auto"/>
        <w:left w:val="none" w:sz="0" w:space="0" w:color="auto"/>
        <w:bottom w:val="none" w:sz="0" w:space="0" w:color="auto"/>
        <w:right w:val="none" w:sz="0" w:space="0" w:color="auto"/>
      </w:divBdr>
    </w:div>
    <w:div w:id="2016834268">
      <w:bodyDiv w:val="1"/>
      <w:marLeft w:val="0"/>
      <w:marRight w:val="0"/>
      <w:marTop w:val="0"/>
      <w:marBottom w:val="0"/>
      <w:divBdr>
        <w:top w:val="none" w:sz="0" w:space="0" w:color="auto"/>
        <w:left w:val="none" w:sz="0" w:space="0" w:color="auto"/>
        <w:bottom w:val="none" w:sz="0" w:space="0" w:color="auto"/>
        <w:right w:val="none" w:sz="0" w:space="0" w:color="auto"/>
      </w:divBdr>
    </w:div>
    <w:div w:id="2079160578">
      <w:bodyDiv w:val="1"/>
      <w:marLeft w:val="0"/>
      <w:marRight w:val="0"/>
      <w:marTop w:val="0"/>
      <w:marBottom w:val="0"/>
      <w:divBdr>
        <w:top w:val="none" w:sz="0" w:space="0" w:color="auto"/>
        <w:left w:val="none" w:sz="0" w:space="0" w:color="auto"/>
        <w:bottom w:val="none" w:sz="0" w:space="0" w:color="auto"/>
        <w:right w:val="none" w:sz="0" w:space="0" w:color="auto"/>
      </w:divBdr>
    </w:div>
    <w:div w:id="2101677086">
      <w:bodyDiv w:val="1"/>
      <w:marLeft w:val="0"/>
      <w:marRight w:val="0"/>
      <w:marTop w:val="0"/>
      <w:marBottom w:val="0"/>
      <w:divBdr>
        <w:top w:val="none" w:sz="0" w:space="0" w:color="auto"/>
        <w:left w:val="none" w:sz="0" w:space="0" w:color="auto"/>
        <w:bottom w:val="none" w:sz="0" w:space="0" w:color="auto"/>
        <w:right w:val="none" w:sz="0" w:space="0" w:color="auto"/>
      </w:divBdr>
    </w:div>
    <w:div w:id="2102296476">
      <w:bodyDiv w:val="1"/>
      <w:marLeft w:val="0"/>
      <w:marRight w:val="0"/>
      <w:marTop w:val="0"/>
      <w:marBottom w:val="0"/>
      <w:divBdr>
        <w:top w:val="none" w:sz="0" w:space="0" w:color="auto"/>
        <w:left w:val="none" w:sz="0" w:space="0" w:color="auto"/>
        <w:bottom w:val="none" w:sz="0" w:space="0" w:color="auto"/>
        <w:right w:val="none" w:sz="0" w:space="0" w:color="auto"/>
      </w:divBdr>
      <w:divsChild>
        <w:div w:id="505367020">
          <w:marLeft w:val="0"/>
          <w:marRight w:val="0"/>
          <w:marTop w:val="34"/>
          <w:marBottom w:val="34"/>
          <w:divBdr>
            <w:top w:val="none" w:sz="0" w:space="0" w:color="auto"/>
            <w:left w:val="none" w:sz="0" w:space="0" w:color="auto"/>
            <w:bottom w:val="none" w:sz="0" w:space="0" w:color="auto"/>
            <w:right w:val="none" w:sz="0" w:space="0" w:color="auto"/>
          </w:divBdr>
        </w:div>
      </w:divsChild>
    </w:div>
    <w:div w:id="2111847839">
      <w:bodyDiv w:val="1"/>
      <w:marLeft w:val="0"/>
      <w:marRight w:val="0"/>
      <w:marTop w:val="0"/>
      <w:marBottom w:val="0"/>
      <w:divBdr>
        <w:top w:val="none" w:sz="0" w:space="0" w:color="auto"/>
        <w:left w:val="none" w:sz="0" w:space="0" w:color="auto"/>
        <w:bottom w:val="none" w:sz="0" w:space="0" w:color="auto"/>
        <w:right w:val="none" w:sz="0" w:space="0" w:color="auto"/>
      </w:divBdr>
    </w:div>
    <w:div w:id="2132282547">
      <w:bodyDiv w:val="1"/>
      <w:marLeft w:val="0"/>
      <w:marRight w:val="0"/>
      <w:marTop w:val="0"/>
      <w:marBottom w:val="0"/>
      <w:divBdr>
        <w:top w:val="none" w:sz="0" w:space="0" w:color="auto"/>
        <w:left w:val="none" w:sz="0" w:space="0" w:color="auto"/>
        <w:bottom w:val="none" w:sz="0" w:space="0" w:color="auto"/>
        <w:right w:val="none" w:sz="0" w:space="0" w:color="auto"/>
      </w:divBdr>
    </w:div>
    <w:div w:id="21411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analyticalsciencejournals.onlinelibrary.wiley.com/doi/abs/10.1002/nbm.494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astao.cruz@kcl.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E6B65-6F71-4D98-B5AE-FC515CBC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14</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CAMILA PERALDI RIOJA</vt:lpstr>
    </vt:vector>
  </TitlesOfParts>
  <Company> </Company>
  <LinksUpToDate>false</LinksUpToDate>
  <CharactersWithSpaces>34393</CharactersWithSpaces>
  <SharedDoc>false</SharedDoc>
  <HLinks>
    <vt:vector size="18" baseType="variant">
      <vt:variant>
        <vt:i4>5046374</vt:i4>
      </vt:variant>
      <vt:variant>
        <vt:i4>6</vt:i4>
      </vt:variant>
      <vt:variant>
        <vt:i4>0</vt:i4>
      </vt:variant>
      <vt:variant>
        <vt:i4>5</vt:i4>
      </vt:variant>
      <vt:variant>
        <vt:lpwstr>mailto:tobias.scchaeffter@kcl.ac.uk</vt:lpwstr>
      </vt:variant>
      <vt:variant>
        <vt:lpwstr/>
      </vt:variant>
      <vt:variant>
        <vt:i4>65656</vt:i4>
      </vt:variant>
      <vt:variant>
        <vt:i4>3</vt:i4>
      </vt:variant>
      <vt:variant>
        <vt:i4>0</vt:i4>
      </vt:variant>
      <vt:variant>
        <vt:i4>5</vt:i4>
      </vt:variant>
      <vt:variant>
        <vt:lpwstr>mailto:pim@ing.puc.cl</vt:lpwstr>
      </vt:variant>
      <vt:variant>
        <vt:lpwstr/>
      </vt:variant>
      <vt:variant>
        <vt:i4>1245220</vt:i4>
      </vt:variant>
      <vt:variant>
        <vt:i4>0</vt:i4>
      </vt:variant>
      <vt:variant>
        <vt:i4>0</vt:i4>
      </vt:variant>
      <vt:variant>
        <vt:i4>5</vt:i4>
      </vt:variant>
      <vt:variant>
        <vt:lpwstr>mailto:claudia.prieto@kcl.ac.uk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CAMILA PERALDI RIOJA</dc:title>
  <dc:subject/>
  <dc:creator>Gastao Lima Da Cruz</dc:creator>
  <cp:keywords/>
  <dc:description/>
  <cp:lastModifiedBy>Lima da Cruz, Gastao</cp:lastModifiedBy>
  <cp:revision>48</cp:revision>
  <cp:lastPrinted>2022-02-08T14:28:00Z</cp:lastPrinted>
  <dcterms:created xsi:type="dcterms:W3CDTF">2024-02-09T16:55:00Z</dcterms:created>
  <dcterms:modified xsi:type="dcterms:W3CDTF">2024-02-21T22:54:00Z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http://www.zotero.org/styles/magnetic-resonance-in-medicine</vt:lpwstr>
  </property>
  <property fmtid="{D5CDD505-2E9C-101B-9397-08002B2CF9AE}" pid="16" name="Mendeley Recent Style Name 6_1">
    <vt:lpwstr>Magnetic Resonance in Medicine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